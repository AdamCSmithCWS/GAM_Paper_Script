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CD5F49" w14:textId="59E0F74E" w:rsidR="007C0352" w:rsidRPr="007C0352" w:rsidRDefault="00896367" w:rsidP="007B1E01">
      <w:pPr>
        <w:pStyle w:val="Title"/>
        <w:spacing w:line="480" w:lineRule="auto"/>
      </w:pPr>
      <w:commentRangeStart w:id="1"/>
      <w:r>
        <w:t>Improved</w:t>
      </w:r>
      <w:commentRangeEnd w:id="1"/>
      <w:r w:rsidR="00266847">
        <w:rPr>
          <w:rStyle w:val="CommentReference"/>
          <w:rFonts w:asciiTheme="minorHAnsi" w:eastAsiaTheme="minorHAnsi" w:hAnsiTheme="minorHAnsi" w:cstheme="minorBidi"/>
          <w:spacing w:val="0"/>
          <w:kern w:val="0"/>
        </w:rPr>
        <w:commentReference w:id="1"/>
      </w:r>
      <w:r>
        <w:t xml:space="preserve"> status and trend estimates from the North American Breeding Bird Survey using a </w:t>
      </w:r>
      <w:del w:id="2" w:author="Smith,Adam C. [NCR]" w:date="2020-04-03T09:46:00Z">
        <w:r w:rsidDel="00C6713A">
          <w:delText xml:space="preserve">hierarchical </w:delText>
        </w:r>
      </w:del>
      <w:r>
        <w:t xml:space="preserve">Bayesian </w:t>
      </w:r>
      <w:ins w:id="3" w:author="Smith,Adam C. [NCR]" w:date="2020-04-03T09:46:00Z">
        <w:r w:rsidR="00C6713A">
          <w:t xml:space="preserve">hierarchical </w:t>
        </w:r>
      </w:ins>
      <w:r>
        <w:t>generalized additive model</w:t>
      </w:r>
    </w:p>
    <w:p w14:paraId="492ED5FA" w14:textId="14F70791" w:rsidR="0098663A" w:rsidRDefault="00896367" w:rsidP="002F18BD">
      <w:pPr>
        <w:spacing w:line="480" w:lineRule="auto"/>
        <w:jc w:val="center"/>
      </w:pPr>
      <w:r w:rsidRPr="007C0352">
        <w:rPr>
          <w:b/>
        </w:rPr>
        <w:t>Adam C. Smith</w:t>
      </w:r>
      <w:r w:rsidR="0098663A" w:rsidRPr="0098663A">
        <w:rPr>
          <w:b/>
          <w:vertAlign w:val="superscript"/>
        </w:rPr>
        <w:t>1</w:t>
      </w:r>
      <w:r w:rsidR="0098663A">
        <w:t xml:space="preserve"> and </w:t>
      </w:r>
      <w:r w:rsidR="0098663A" w:rsidRPr="007C0352">
        <w:rPr>
          <w:b/>
        </w:rPr>
        <w:t>Brandon P.M. Edwards</w:t>
      </w:r>
      <w:r w:rsidR="0098663A">
        <w:t xml:space="preserve"> </w:t>
      </w:r>
      <w:r w:rsidR="0098663A" w:rsidRPr="0098663A">
        <w:rPr>
          <w:vertAlign w:val="superscript"/>
        </w:rPr>
        <w:t>2</w:t>
      </w:r>
    </w:p>
    <w:p w14:paraId="462DD0C2" w14:textId="20ABC6C2" w:rsidR="00896367" w:rsidRDefault="0098663A" w:rsidP="002F18BD">
      <w:pPr>
        <w:spacing w:line="480" w:lineRule="auto"/>
        <w:rPr>
          <w:rStyle w:val="orcid-id-https"/>
        </w:rPr>
      </w:pPr>
      <w:r w:rsidRPr="0098663A">
        <w:rPr>
          <w:vertAlign w:val="superscript"/>
        </w:rPr>
        <w:t>1</w:t>
      </w:r>
      <w:r w:rsidR="0058220E">
        <w:t>Canadian Wildlife Service, Environment Climate Change Canada, National Wildlife Research Centre, Ottawa Canada.</w:t>
      </w:r>
      <w:r w:rsidR="00C0254D">
        <w:t xml:space="preserve">  </w:t>
      </w:r>
      <w:r w:rsidR="00C0254D">
        <w:br/>
      </w:r>
      <w:hyperlink r:id="rId10" w:history="1">
        <w:r w:rsidR="00C0254D" w:rsidRPr="0018757B">
          <w:rPr>
            <w:rStyle w:val="Hyperlink"/>
          </w:rPr>
          <w:t>adam.smith2@canada.ca</w:t>
        </w:r>
      </w:hyperlink>
      <w:r w:rsidR="00C0254D">
        <w:t xml:space="preserve"> </w:t>
      </w:r>
      <w:r w:rsidR="00C0254D">
        <w:br/>
        <w:t xml:space="preserve">ORCID: </w:t>
      </w:r>
      <w:r w:rsidR="00C0254D">
        <w:rPr>
          <w:rStyle w:val="orcid-id-https"/>
        </w:rPr>
        <w:t>0000-0002-2829-4843</w:t>
      </w:r>
    </w:p>
    <w:p w14:paraId="78F4C4CF" w14:textId="60440C2C" w:rsidR="0098663A" w:rsidRDefault="0098663A" w:rsidP="002F18BD">
      <w:pPr>
        <w:spacing w:line="480" w:lineRule="auto"/>
        <w:rPr>
          <w:rFonts w:ascii="Calibri" w:eastAsia="Times New Roman" w:hAnsi="Calibri" w:cs="Calibri"/>
          <w:color w:val="000000"/>
        </w:rPr>
      </w:pPr>
      <w:r w:rsidRPr="0098663A">
        <w:rPr>
          <w:vertAlign w:val="superscript"/>
        </w:rPr>
        <w:t>2</w:t>
      </w:r>
      <w:r>
        <w:t>Department of Mathematics &amp; Statistics, University of Guelph, Guelph Canada.</w:t>
      </w:r>
      <w:r w:rsidR="000E6B2D">
        <w:br/>
        <w:t xml:space="preserve">ORCID: </w:t>
      </w:r>
      <w:r w:rsidR="000E6B2D">
        <w:rPr>
          <w:rFonts w:ascii="Calibri" w:eastAsia="Times New Roman" w:hAnsi="Calibri" w:cs="Calibri"/>
          <w:color w:val="000000"/>
        </w:rPr>
        <w:t>0000-0003-0865-3076</w:t>
      </w:r>
    </w:p>
    <w:p w14:paraId="2D93EAAC" w14:textId="3C37B264" w:rsidR="00E0298F" w:rsidRDefault="00E0298F" w:rsidP="002F18BD">
      <w:pPr>
        <w:spacing w:line="480" w:lineRule="auto"/>
        <w:rPr>
          <w:rFonts w:ascii="Calibri" w:eastAsia="Times New Roman" w:hAnsi="Calibri" w:cs="Calibri"/>
          <w:color w:val="000000"/>
        </w:rPr>
      </w:pPr>
    </w:p>
    <w:p w14:paraId="45282E72" w14:textId="318AB6CA" w:rsidR="00E0298F" w:rsidRDefault="00E0298F" w:rsidP="002F18BD">
      <w:pPr>
        <w:spacing w:line="480" w:lineRule="auto"/>
        <w:rPr>
          <w:rFonts w:ascii="Calibri" w:eastAsia="Times New Roman" w:hAnsi="Calibri" w:cs="Calibri"/>
          <w:color w:val="000000"/>
        </w:rPr>
      </w:pPr>
    </w:p>
    <w:p w14:paraId="31932206" w14:textId="39522DF8" w:rsidR="00E0298F" w:rsidRDefault="00E0298F" w:rsidP="002F18BD">
      <w:pPr>
        <w:spacing w:line="480" w:lineRule="auto"/>
      </w:pPr>
    </w:p>
    <w:p w14:paraId="20BA604F" w14:textId="290D68AE" w:rsidR="00181D35" w:rsidRDefault="00181D35" w:rsidP="002F18BD">
      <w:pPr>
        <w:spacing w:line="480" w:lineRule="auto"/>
      </w:pPr>
    </w:p>
    <w:p w14:paraId="0275949C" w14:textId="73D2DD64" w:rsidR="00181D35" w:rsidRDefault="00181D35" w:rsidP="002F18BD">
      <w:pPr>
        <w:spacing w:line="480" w:lineRule="auto"/>
      </w:pPr>
    </w:p>
    <w:p w14:paraId="7B84326C" w14:textId="198F5C23" w:rsidR="00181D35" w:rsidRDefault="00181D35" w:rsidP="002F18BD">
      <w:pPr>
        <w:spacing w:line="480" w:lineRule="auto"/>
      </w:pPr>
    </w:p>
    <w:p w14:paraId="2BCE6AC8" w14:textId="77777777" w:rsidR="00181D35" w:rsidRDefault="00181D35" w:rsidP="002F18BD">
      <w:pPr>
        <w:spacing w:line="480" w:lineRule="auto"/>
      </w:pPr>
    </w:p>
    <w:p w14:paraId="7070E1AA" w14:textId="1FA6B547" w:rsidR="00693DD9" w:rsidRDefault="00693DD9" w:rsidP="002F18BD">
      <w:pPr>
        <w:pStyle w:val="Heading1"/>
        <w:spacing w:line="480" w:lineRule="auto"/>
      </w:pPr>
      <w:r>
        <w:lastRenderedPageBreak/>
        <w:t>Abstract</w:t>
      </w:r>
    </w:p>
    <w:p w14:paraId="59852D66" w14:textId="23EBF2F5" w:rsidR="004F235C" w:rsidRDefault="00C145C8" w:rsidP="00C145C8">
      <w:pPr>
        <w:pStyle w:val="ListParagraph"/>
        <w:numPr>
          <w:ilvl w:val="0"/>
          <w:numId w:val="2"/>
        </w:numPr>
        <w:spacing w:line="480" w:lineRule="auto"/>
      </w:pPr>
      <w:r>
        <w:t xml:space="preserve">The status and trend estimates derived from the North American Breeding Bird Survey (BBS), are critical sources of information for bird conservation. However, many of the varied uses of these estimates are </w:t>
      </w:r>
      <w:r w:rsidR="007B1E01">
        <w:t>poorly</w:t>
      </w:r>
      <w:r>
        <w:t xml:space="preserve"> supported by the current </w:t>
      </w:r>
      <w:r w:rsidR="007B1E01">
        <w:t xml:space="preserve">standard </w:t>
      </w:r>
      <w:r>
        <w:t>model. For example, inferences about population recovery require modeling approaches that are more sensitive to changes in the rates of population change through time</w:t>
      </w:r>
      <w:r w:rsidR="007B1E01">
        <w:t xml:space="preserve"> and </w:t>
      </w:r>
      <w:r w:rsidR="00FB7559">
        <w:t xml:space="preserve">population </w:t>
      </w:r>
      <w:r>
        <w:t>cycles. In addition, regional status assessments would benefit from models that allow for the sharing of information across the species’ range.</w:t>
      </w:r>
    </w:p>
    <w:p w14:paraId="63F9AA6F" w14:textId="690D7FBC" w:rsidR="00C145C8" w:rsidRDefault="0058220E" w:rsidP="002F18BD">
      <w:pPr>
        <w:pStyle w:val="ListParagraph"/>
        <w:numPr>
          <w:ilvl w:val="0"/>
          <w:numId w:val="2"/>
        </w:numPr>
        <w:spacing w:line="480" w:lineRule="auto"/>
      </w:pPr>
      <w:r>
        <w:t>Here we describe</w:t>
      </w:r>
      <w:r w:rsidR="00651492">
        <w:t xml:space="preserve"> h</w:t>
      </w:r>
      <w:r w:rsidR="00B2157C">
        <w:t xml:space="preserve">ierarchical Bayesian </w:t>
      </w:r>
      <w:r w:rsidR="00651492">
        <w:t>generalized addi</w:t>
      </w:r>
      <w:r>
        <w:t>tive mixed-models (GAM) that fit</w:t>
      </w:r>
      <w:r w:rsidR="00651492">
        <w:t xml:space="preserve"> these criteria</w:t>
      </w:r>
      <w:r>
        <w:t xml:space="preserve">, </w:t>
      </w:r>
      <w:r w:rsidR="00651492">
        <w:t>generat</w:t>
      </w:r>
      <w:r>
        <w:t>ing</w:t>
      </w:r>
      <w:r w:rsidR="00651492">
        <w:t xml:space="preserve"> status and trend estimates </w:t>
      </w:r>
      <w:r w:rsidR="00B13B9D">
        <w:t>optimized for many common uses related to</w:t>
      </w:r>
      <w:r w:rsidR="00651492">
        <w:t xml:space="preserve"> conservation assessments.</w:t>
      </w:r>
      <w:r w:rsidR="00B2157C">
        <w:t xml:space="preserve"> </w:t>
      </w:r>
      <w:r w:rsidR="00B13B9D">
        <w:t>We demonstrate the models</w:t>
      </w:r>
      <w:r>
        <w:t xml:space="preserve"> and their benefits</w:t>
      </w:r>
      <w:r w:rsidR="00B13B9D">
        <w:t xml:space="preserve"> </w:t>
      </w:r>
      <w:r>
        <w:t>using</w:t>
      </w:r>
      <w:r w:rsidR="00B13B9D">
        <w:t xml:space="preserve"> data for Barn Swallow (</w:t>
      </w:r>
      <w:proofErr w:type="spellStart"/>
      <w:r w:rsidR="00B13B9D" w:rsidRPr="00C145C8">
        <w:rPr>
          <w:i/>
        </w:rPr>
        <w:t>Hirundo</w:t>
      </w:r>
      <w:proofErr w:type="spellEnd"/>
      <w:r w:rsidR="00B13B9D" w:rsidRPr="00C145C8">
        <w:rPr>
          <w:i/>
        </w:rPr>
        <w:t xml:space="preserve"> </w:t>
      </w:r>
      <w:proofErr w:type="spellStart"/>
      <w:r w:rsidR="00B13B9D" w:rsidRPr="00C145C8">
        <w:rPr>
          <w:i/>
        </w:rPr>
        <w:t>rustica</w:t>
      </w:r>
      <w:proofErr w:type="spellEnd"/>
      <w:r w:rsidR="00B13B9D">
        <w:t>)</w:t>
      </w:r>
      <w:r>
        <w:t>,</w:t>
      </w:r>
      <w:r w:rsidR="00B13B9D">
        <w:t xml:space="preserve"> Wood Thrush (</w:t>
      </w:r>
      <w:proofErr w:type="spellStart"/>
      <w:r w:rsidR="00360F4A" w:rsidRPr="00C145C8">
        <w:rPr>
          <w:i/>
        </w:rPr>
        <w:t>Hylocichla</w:t>
      </w:r>
      <w:proofErr w:type="spellEnd"/>
      <w:r w:rsidR="00360F4A" w:rsidRPr="00C145C8">
        <w:rPr>
          <w:i/>
        </w:rPr>
        <w:t xml:space="preserve"> </w:t>
      </w:r>
      <w:proofErr w:type="spellStart"/>
      <w:r w:rsidR="00360F4A" w:rsidRPr="00C145C8">
        <w:rPr>
          <w:i/>
        </w:rPr>
        <w:t>mustelina</w:t>
      </w:r>
      <w:proofErr w:type="spellEnd"/>
      <w:r w:rsidR="00B13B9D">
        <w:t>)</w:t>
      </w:r>
      <w:ins w:id="4" w:author="Smith,Adam C. [NCR]" w:date="2020-04-05T12:54:00Z">
        <w:r w:rsidR="007F3AAF">
          <w:t xml:space="preserve">, </w:t>
        </w:r>
        <w:r w:rsidR="007F3AAF">
          <w:rPr>
            <w:rStyle w:val="lrzxr"/>
          </w:rPr>
          <w:t>Carolina Wren (</w:t>
        </w:r>
        <w:proofErr w:type="spellStart"/>
        <w:r w:rsidR="007F3AAF" w:rsidRPr="005D50AD">
          <w:rPr>
            <w:i/>
          </w:rPr>
          <w:t>Thryothorus</w:t>
        </w:r>
        <w:proofErr w:type="spellEnd"/>
        <w:r w:rsidR="007F3AAF" w:rsidRPr="005D50AD">
          <w:rPr>
            <w:i/>
          </w:rPr>
          <w:t xml:space="preserve"> </w:t>
        </w:r>
        <w:proofErr w:type="spellStart"/>
        <w:r w:rsidR="007F3AAF" w:rsidRPr="005D50AD">
          <w:rPr>
            <w:i/>
          </w:rPr>
          <w:t>ludovicianus</w:t>
        </w:r>
        <w:proofErr w:type="spellEnd"/>
        <w:r w:rsidR="007F3AAF">
          <w:rPr>
            <w:rStyle w:val="lrzxr"/>
          </w:rPr>
          <w:t xml:space="preserve">), </w:t>
        </w:r>
      </w:ins>
      <w:del w:id="5" w:author="Smith,Adam C. [NCR]" w:date="2020-04-05T12:54:00Z">
        <w:r w:rsidR="00B13B9D" w:rsidDel="007F3AAF">
          <w:delText xml:space="preserve"> </w:delText>
        </w:r>
      </w:del>
      <w:r w:rsidR="00B13B9D">
        <w:t xml:space="preserve">and </w:t>
      </w:r>
      <w:r>
        <w:t>a selection of</w:t>
      </w:r>
      <w:r w:rsidR="00B13B9D">
        <w:t xml:space="preserve"> other species, and we </w:t>
      </w:r>
      <w:r w:rsidR="00B2157C">
        <w:t>run a full cross-validation of the GAM</w:t>
      </w:r>
      <w:r w:rsidR="009E3BE7">
        <w:t>s</w:t>
      </w:r>
      <w:r w:rsidR="00B2157C">
        <w:t xml:space="preserve"> against two other BBS models to compare </w:t>
      </w:r>
      <w:r w:rsidR="00B13B9D">
        <w:t>predictive fit</w:t>
      </w:r>
      <w:r w:rsidR="00B2157C">
        <w:t>.</w:t>
      </w:r>
      <w:r w:rsidR="00EF228A">
        <w:t xml:space="preserve"> </w:t>
      </w:r>
      <w:r w:rsidR="00BA7892">
        <w:t>We use</w:t>
      </w:r>
      <w:r w:rsidR="00B13B9D">
        <w:t xml:space="preserve"> a</w:t>
      </w:r>
      <w:r w:rsidR="004E15BD">
        <w:t xml:space="preserve"> 15</w:t>
      </w:r>
      <w:r w:rsidR="00B13B9D">
        <w:t>-</w:t>
      </w:r>
      <w:r w:rsidR="00BA7892">
        <w:t xml:space="preserve">fold cross-validation approach that </w:t>
      </w:r>
      <w:r w:rsidR="00EF228A">
        <w:t>provides a practical alternative to assessing predictive fit across the entire BBS dataset, while accounting for the spatial and temporal imbalances in the data.</w:t>
      </w:r>
      <w:r w:rsidR="00B13B9D">
        <w:t xml:space="preserve"> </w:t>
      </w:r>
    </w:p>
    <w:p w14:paraId="6F91B7DD" w14:textId="1719F88A" w:rsidR="00034A02" w:rsidRDefault="00B2157C" w:rsidP="002F18BD">
      <w:pPr>
        <w:pStyle w:val="ListParagraph"/>
        <w:numPr>
          <w:ilvl w:val="0"/>
          <w:numId w:val="2"/>
        </w:numPr>
        <w:spacing w:line="480" w:lineRule="auto"/>
      </w:pPr>
      <w:r>
        <w:t>The GAM</w:t>
      </w:r>
      <w:r w:rsidR="00360F4A">
        <w:t>s have</w:t>
      </w:r>
      <w:r>
        <w:t xml:space="preserve"> better predictive fit than the standard model for all species studied here</w:t>
      </w:r>
      <w:r w:rsidR="004E15BD">
        <w:t xml:space="preserve">, and </w:t>
      </w:r>
      <w:r>
        <w:t xml:space="preserve">better or comparable predictive fit </w:t>
      </w:r>
      <w:r w:rsidR="0058220E">
        <w:t>compared</w:t>
      </w:r>
      <w:r>
        <w:t xml:space="preserve"> to </w:t>
      </w:r>
      <w:r w:rsidR="00360F4A">
        <w:t xml:space="preserve">an alternative </w:t>
      </w:r>
      <w:r>
        <w:t>first difference model.</w:t>
      </w:r>
      <w:r w:rsidR="00873DF6">
        <w:t xml:space="preserve"> In addition, </w:t>
      </w:r>
      <w:r w:rsidR="002236BE">
        <w:t>one version of the GAM described here</w:t>
      </w:r>
      <w:r w:rsidR="00873DF6">
        <w:t xml:space="preserve"> </w:t>
      </w:r>
      <w:r w:rsidR="00FB7559">
        <w:t xml:space="preserve">(GAMYE) </w:t>
      </w:r>
      <w:r w:rsidR="00873DF6">
        <w:t>estimates</w:t>
      </w:r>
      <w:r w:rsidR="0058220E">
        <w:t xml:space="preserve"> a population trajectory that ca</w:t>
      </w:r>
      <w:r w:rsidR="00873DF6">
        <w:t xml:space="preserve">n be decomposed into </w:t>
      </w:r>
      <w:r w:rsidR="00360F4A">
        <w:t>a</w:t>
      </w:r>
      <w:r w:rsidR="00873DF6">
        <w:t xml:space="preserve"> smooth component</w:t>
      </w:r>
      <w:r w:rsidR="0058220E">
        <w:t xml:space="preserve"> </w:t>
      </w:r>
      <w:r w:rsidR="002236BE">
        <w:t>and</w:t>
      </w:r>
      <w:r w:rsidR="0058220E">
        <w:t xml:space="preserve"> the</w:t>
      </w:r>
      <w:r w:rsidR="00873DF6">
        <w:t xml:space="preserve"> annual fluctuations around that smooth. </w:t>
      </w:r>
    </w:p>
    <w:p w14:paraId="0F934071" w14:textId="34C005E2" w:rsidR="000015D8" w:rsidRDefault="00873DF6" w:rsidP="002F18BD">
      <w:pPr>
        <w:pStyle w:val="ListParagraph"/>
        <w:numPr>
          <w:ilvl w:val="0"/>
          <w:numId w:val="2"/>
        </w:numPr>
        <w:spacing w:line="480" w:lineRule="auto"/>
      </w:pPr>
      <w:r>
        <w:t xml:space="preserve">This decomposition </w:t>
      </w:r>
      <w:r w:rsidR="001F0643">
        <w:t xml:space="preserve">also </w:t>
      </w:r>
      <w:r w:rsidR="002236BE">
        <w:t>allows</w:t>
      </w:r>
      <w:r>
        <w:t xml:space="preserve"> trend estimates </w:t>
      </w:r>
      <w:r w:rsidR="00C25309">
        <w:t>based only on the smooth component, which</w:t>
      </w:r>
      <w:r>
        <w:t xml:space="preserve"> </w:t>
      </w:r>
      <w:r w:rsidR="002236BE">
        <w:t xml:space="preserve">are more stable between years </w:t>
      </w:r>
      <w:r>
        <w:t xml:space="preserve">and are therefore </w:t>
      </w:r>
      <w:r w:rsidR="002236BE">
        <w:t>more</w:t>
      </w:r>
      <w:r>
        <w:t xml:space="preserve"> useful for </w:t>
      </w:r>
      <w:r w:rsidR="0058220E">
        <w:t>trend-based</w:t>
      </w:r>
      <w:r>
        <w:t xml:space="preserve"> status assessments</w:t>
      </w:r>
      <w:r w:rsidR="001F0643">
        <w:t>,</w:t>
      </w:r>
      <w:r>
        <w:t xml:space="preserve"> such as </w:t>
      </w:r>
      <w:r w:rsidR="0058220E">
        <w:t>those by the IUCN</w:t>
      </w:r>
      <w:r>
        <w:t xml:space="preserve">. </w:t>
      </w:r>
      <w:r w:rsidR="00C25309">
        <w:t xml:space="preserve">It also allows for the easy customization of a BBS model </w:t>
      </w:r>
      <w:r w:rsidR="00C25309">
        <w:lastRenderedPageBreak/>
        <w:t>to incorporate covariates that influence the smooth component separately from those that influence annual fluctuations (e.g., climate cycles vs annual precipitation). This GAMYE model</w:t>
      </w:r>
      <w:r w:rsidR="00C25309" w:rsidRPr="00C25309">
        <w:t xml:space="preserve"> </w:t>
      </w:r>
      <w:r w:rsidR="00C25309">
        <w:t xml:space="preserve">is a broadly useful model for the BBS and other long-term surveys, because of its flexibility, </w:t>
      </w:r>
      <w:r w:rsidR="00AC51EA">
        <w:t xml:space="preserve">its decomposition, and the </w:t>
      </w:r>
      <w:r w:rsidR="00C25309">
        <w:t xml:space="preserve">hierarchical structure that </w:t>
      </w:r>
      <w:r w:rsidR="00AC51EA">
        <w:t>shares information among regions</w:t>
      </w:r>
      <w:r w:rsidR="00C25309">
        <w:t>.</w:t>
      </w:r>
    </w:p>
    <w:p w14:paraId="3976943F" w14:textId="77777777" w:rsidR="0037710D" w:rsidRDefault="000015D8" w:rsidP="0037710D">
      <w:pPr>
        <w:pStyle w:val="Heading1"/>
      </w:pPr>
      <w:r>
        <w:t>Keywords</w:t>
      </w:r>
    </w:p>
    <w:p w14:paraId="77DAAA30" w14:textId="77777777" w:rsidR="00F67D6F" w:rsidRDefault="00F67D6F" w:rsidP="00F67D6F">
      <w:r>
        <w:t>Bayesian</w:t>
      </w:r>
    </w:p>
    <w:p w14:paraId="1ABFFC09" w14:textId="2DE2A3BF" w:rsidR="00F67D6F" w:rsidRDefault="00F67D6F" w:rsidP="00F67D6F">
      <w:r>
        <w:t>Breeding bird survey</w:t>
      </w:r>
    </w:p>
    <w:p w14:paraId="6AB09F5D" w14:textId="04B02B16" w:rsidR="00F67D6F" w:rsidRDefault="00F67D6F" w:rsidP="00F67D6F">
      <w:r>
        <w:t>Cross validation</w:t>
      </w:r>
    </w:p>
    <w:p w14:paraId="5DDD7B1A" w14:textId="637A51B3" w:rsidR="00FD76FD" w:rsidRDefault="00FD76FD" w:rsidP="0037710D">
      <w:r>
        <w:t>Generalized additive model</w:t>
      </w:r>
    </w:p>
    <w:p w14:paraId="669D1F42" w14:textId="0B72C0CC" w:rsidR="00F67D6F" w:rsidRDefault="00F67D6F" w:rsidP="0037710D">
      <w:r>
        <w:t>Population change</w:t>
      </w:r>
    </w:p>
    <w:p w14:paraId="358E1B63" w14:textId="29D4669D" w:rsidR="00693DD9" w:rsidRDefault="003D23FC" w:rsidP="0037710D">
      <w:r>
        <w:t>Status and trend estimates</w:t>
      </w:r>
      <w:r w:rsidR="00693DD9">
        <w:br w:type="page"/>
      </w:r>
    </w:p>
    <w:p w14:paraId="27BD7CB5" w14:textId="77777777" w:rsidR="00693DD9" w:rsidRDefault="00693DD9" w:rsidP="002F18BD">
      <w:pPr>
        <w:pStyle w:val="Heading1"/>
        <w:spacing w:line="480" w:lineRule="auto"/>
      </w:pPr>
      <w:r>
        <w:lastRenderedPageBreak/>
        <w:t>Introduction</w:t>
      </w:r>
    </w:p>
    <w:p w14:paraId="2B65FA21" w14:textId="2481D5E2" w:rsidR="00693DD9" w:rsidRDefault="007707B3" w:rsidP="002F18BD">
      <w:pPr>
        <w:spacing w:line="480" w:lineRule="auto"/>
      </w:pPr>
      <w:r>
        <w:t xml:space="preserve">Estimates of population </w:t>
      </w:r>
      <w:r w:rsidR="00967A4C">
        <w:t>change</w:t>
      </w:r>
      <w:r>
        <w:t xml:space="preserve"> </w:t>
      </w:r>
      <w:r w:rsidR="00967A4C">
        <w:t>derived from the North American Breeding Bird Survey</w:t>
      </w:r>
      <w:r w:rsidR="00117EBD">
        <w:t xml:space="preserve"> </w:t>
      </w:r>
      <w:r w:rsidR="00E643FF">
        <w:t xml:space="preserve">are a keystone </w:t>
      </w:r>
      <w:r w:rsidR="00967A4C">
        <w:t>of avian conservation in North America</w:t>
      </w:r>
      <w:r>
        <w:t>.</w:t>
      </w:r>
      <w:r w:rsidR="00967A4C">
        <w:t xml:space="preserve"> </w:t>
      </w:r>
      <w:r w:rsidR="00E643FF">
        <w:t>Using these data, t</w:t>
      </w:r>
      <w:r w:rsidR="00967A4C">
        <w:t>he Canadian Wildlife Service (CWS, a division of Environment and Climate Change Canada) and the United States Geological Survey (USGS) produce national and regional status and trend estimates</w:t>
      </w:r>
      <w:ins w:id="6" w:author="Smith,Adam C. [NCR]" w:date="2020-04-03T09:34:00Z">
        <w:r w:rsidR="00C44CCE">
          <w:t xml:space="preserve"> (estimates of annual relative abundance and rates of change in abundance</w:t>
        </w:r>
      </w:ins>
      <w:ins w:id="7" w:author="Smith,Adam C. [NCR]" w:date="2020-04-03T09:35:00Z">
        <w:r w:rsidR="00E91E3C">
          <w:t>, respectively</w:t>
        </w:r>
      </w:ins>
      <w:ins w:id="8" w:author="Smith,Adam C. [NCR]" w:date="2020-04-03T09:34:00Z">
        <w:r w:rsidR="00C44CCE">
          <w:t>)</w:t>
        </w:r>
      </w:ins>
      <w:r w:rsidR="00967A4C">
        <w:t xml:space="preserve"> for 300-400 species of birds (Smit</w:t>
      </w:r>
      <w:r w:rsidR="009D59F9">
        <w:t>h et al. 2019, Sauer et al. 2014</w:t>
      </w:r>
      <w:r w:rsidR="00967A4C">
        <w:t>). These estimates are derived from models designed to account for some of the sampling imperfections</w:t>
      </w:r>
      <w:r w:rsidR="00967A4C" w:rsidRPr="00044BFF">
        <w:t xml:space="preserve"> </w:t>
      </w:r>
      <w:r w:rsidR="00967A4C">
        <w:t xml:space="preserve">inherent to an international, long-term field survey, such </w:t>
      </w:r>
      <w:r w:rsidR="002164B6">
        <w:t xml:space="preserve">as </w:t>
      </w:r>
      <w:r w:rsidR="00967A4C">
        <w:t xml:space="preserve">which sites or routes are surveyed in a given year and variability among observers (Sauer and Link 2011, Smith et al. 2014). Producing these estimates requires significant analytical expertise, time, and computing resources, but </w:t>
      </w:r>
      <w:r w:rsidR="000369EE">
        <w:t>they</w:t>
      </w:r>
      <w:r w:rsidR="00967A4C">
        <w:t xml:space="preserve"> </w:t>
      </w:r>
      <w:r w:rsidR="00E643FF">
        <w:t xml:space="preserve">are </w:t>
      </w:r>
      <w:r w:rsidR="00967A4C">
        <w:t xml:space="preserve">used by many conservation organizations and researchers to visualize, analyze, and assess the population status of over 400 species of birds (e.g., </w:t>
      </w:r>
      <w:r w:rsidR="009E3BE7">
        <w:t xml:space="preserve">Rosenberg et al. 2017, </w:t>
      </w:r>
      <w:r w:rsidR="00967A4C">
        <w:t xml:space="preserve">NABCI Canada 2019, </w:t>
      </w:r>
      <w:proofErr w:type="gramStart"/>
      <w:r w:rsidR="00657376">
        <w:t>Rosenberg</w:t>
      </w:r>
      <w:proofErr w:type="gramEnd"/>
      <w:r w:rsidR="00657376">
        <w:t xml:space="preserve"> et al. 2019</w:t>
      </w:r>
      <w:r w:rsidR="00967A4C">
        <w:t>).</w:t>
      </w:r>
    </w:p>
    <w:p w14:paraId="0EF659E9" w14:textId="2BD40A7D" w:rsidR="007707B3" w:rsidRDefault="00967A4C" w:rsidP="002F18BD">
      <w:pPr>
        <w:spacing w:line="480" w:lineRule="auto"/>
      </w:pPr>
      <w:r>
        <w:t xml:space="preserve">While the estimates of status and trend </w:t>
      </w:r>
      <w:r w:rsidR="002164B6">
        <w:t>from the BBS</w:t>
      </w:r>
      <w:r w:rsidR="000369EE">
        <w:t xml:space="preserve"> serve </w:t>
      </w:r>
      <w:r>
        <w:t xml:space="preserve">many different purposes, not </w:t>
      </w:r>
      <w:r w:rsidR="00CD3CD2">
        <w:t>all uses are</w:t>
      </w:r>
      <w:r>
        <w:t xml:space="preserve"> well supported by the standard models</w:t>
      </w:r>
      <w:r w:rsidR="006117E7">
        <w:t>, and so there is a need for alternative models and for a continual evolution of the modeling</w:t>
      </w:r>
      <w:r>
        <w:t xml:space="preserve">. </w:t>
      </w:r>
      <w:r w:rsidR="009A722D">
        <w:t>Different conservation-based uses of the BBS status and trend estimates relate to different aspects of population change, including long-term trends</w:t>
      </w:r>
      <w:r w:rsidR="00E643FF">
        <w:t xml:space="preserve"> for overall status (Partners in Flight, 2019)</w:t>
      </w:r>
      <w:r w:rsidR="009A722D">
        <w:t>, short-term trends</w:t>
      </w:r>
      <w:r w:rsidR="00E643FF">
        <w:t xml:space="preserve"> to assess extinction-risk (IUCN 2019)</w:t>
      </w:r>
      <w:r w:rsidR="009A722D">
        <w:t>, changes in population trends</w:t>
      </w:r>
      <w:r w:rsidR="009E3BE7">
        <w:t xml:space="preserve"> to assess species recovery</w:t>
      </w:r>
      <w:r w:rsidR="00E643FF">
        <w:t xml:space="preserve"> (Environment Climate Change Canada, 2016)</w:t>
      </w:r>
      <w:r w:rsidR="009A722D">
        <w:t>, or annual fluctuations</w:t>
      </w:r>
      <w:r w:rsidR="00E643FF">
        <w:t xml:space="preserve"> (Wilson et al., 2018). </w:t>
      </w:r>
      <w:r w:rsidR="0084398F">
        <w:t>Each one of these uses relies on different parameters and or spatial and temporal variations in those parameters,</w:t>
      </w:r>
      <w:r w:rsidR="009A722D">
        <w:t xml:space="preserve"> and no single model can estimate all parameters equally well. </w:t>
      </w:r>
      <w:r w:rsidR="00D723F2">
        <w:t>This is not a criticism; it is true of any</w:t>
      </w:r>
      <w:r w:rsidR="006117E7">
        <w:t xml:space="preserve"> single</w:t>
      </w:r>
      <w:r w:rsidR="00D723F2">
        <w:t xml:space="preserve"> model. </w:t>
      </w:r>
      <w:r w:rsidR="0005378F">
        <w:t>For example, t</w:t>
      </w:r>
      <w:r w:rsidR="00CD3CD2">
        <w:t xml:space="preserve">he standard model </w:t>
      </w:r>
      <w:r>
        <w:t>use</w:t>
      </w:r>
      <w:r w:rsidR="006117E7">
        <w:t>d since approximately 2011, estimate</w:t>
      </w:r>
      <w:r w:rsidR="009E3BE7">
        <w:t>s</w:t>
      </w:r>
      <w:r w:rsidR="006117E7">
        <w:t xml:space="preserve"> population change using</w:t>
      </w:r>
      <w:r>
        <w:t xml:space="preserve"> </w:t>
      </w:r>
      <w:r w:rsidR="00CD3CD2">
        <w:t>slope-parameters</w:t>
      </w:r>
      <w:r>
        <w:t xml:space="preserve"> </w:t>
      </w:r>
      <w:r w:rsidR="00CD3CD2">
        <w:t>and</w:t>
      </w:r>
      <w:r>
        <w:t xml:space="preserve"> random year-effects in a </w:t>
      </w:r>
      <w:del w:id="9" w:author="Smith,Adam C. [NCR]" w:date="2020-04-03T09:47:00Z">
        <w:r w:rsidDel="00C6713A">
          <w:delText>hierarchical Bayesian</w:delText>
        </w:r>
      </w:del>
      <w:ins w:id="10" w:author="Smith,Adam C. [NCR]" w:date="2020-04-03T09:47:00Z">
        <w:r w:rsidR="00C6713A">
          <w:t>Bayesian hierarchical</w:t>
        </w:r>
      </w:ins>
      <w:r>
        <w:t xml:space="preserve"> framework (Sauer and Link 2011, Smith et al. 2014). </w:t>
      </w:r>
      <w:r w:rsidR="00CD3CD2">
        <w:t>These slope and year-effects are</w:t>
      </w:r>
      <w:r>
        <w:t xml:space="preserve"> well suited to </w:t>
      </w:r>
      <w:r w:rsidR="00CD3CD2">
        <w:t>estimating</w:t>
      </w:r>
      <w:r>
        <w:t xml:space="preserve"> </w:t>
      </w:r>
      <w:r w:rsidR="00A76187">
        <w:t xml:space="preserve">annual fluctuations around a </w:t>
      </w:r>
      <w:r w:rsidR="0084398F">
        <w:t xml:space="preserve">continuous </w:t>
      </w:r>
      <w:r>
        <w:t xml:space="preserve">long-term change, but </w:t>
      </w:r>
      <w:r w:rsidR="00CD3CD2">
        <w:t xml:space="preserve">the </w:t>
      </w:r>
      <w:r w:rsidR="00CD3CD2">
        <w:lastRenderedPageBreak/>
        <w:t>model</w:t>
      </w:r>
      <w:r w:rsidR="003504BE">
        <w:t xml:space="preserve"> </w:t>
      </w:r>
      <w:r>
        <w:t>tends to be</w:t>
      </w:r>
      <w:r w:rsidR="003504BE">
        <w:t xml:space="preserve"> conservative when it comes to estimating changes in a species’ population trend, or population cycles (</w:t>
      </w:r>
      <w:proofErr w:type="spellStart"/>
      <w:r w:rsidR="003504BE">
        <w:t>Fewster</w:t>
      </w:r>
      <w:proofErr w:type="spellEnd"/>
      <w:r w:rsidR="003504BE">
        <w:t xml:space="preserve"> </w:t>
      </w:r>
      <w:r w:rsidR="00B3492B">
        <w:t>et al. 2000, Smith et al. 2015</w:t>
      </w:r>
      <w:r w:rsidR="003504BE">
        <w:t xml:space="preserve">). </w:t>
      </w:r>
      <w:r w:rsidR="0005378F">
        <w:t>Similarly</w:t>
      </w:r>
      <w:r w:rsidR="00BD4C89">
        <w:t>, short-term trends</w:t>
      </w:r>
      <w:r w:rsidR="00A66E1C">
        <w:t xml:space="preserve"> (e.g., the last 10-years of the time-series)</w:t>
      </w:r>
      <w:r w:rsidR="00BD4C89">
        <w:t xml:space="preserve"> derived from the standard models incorporate information from the entire time-series (i.e., th</w:t>
      </w:r>
      <w:r w:rsidR="00A76187">
        <w:t xml:space="preserve">e slope component of the model). </w:t>
      </w:r>
      <w:r w:rsidR="0084398F">
        <w:t>For many purposes, t</w:t>
      </w:r>
      <w:r w:rsidR="00A76187">
        <w:t>his is a reasonable and useful assumption</w:t>
      </w:r>
      <w:r w:rsidR="00A66E1C">
        <w:t>, which</w:t>
      </w:r>
      <w:r w:rsidR="00A76187">
        <w:t xml:space="preserve"> guards against extreme and imprecise fl</w:t>
      </w:r>
      <w:r w:rsidR="00A66E1C">
        <w:t>uctuations in short-term trends. However,</w:t>
      </w:r>
      <w:r w:rsidR="00BD4C89">
        <w:t xml:space="preserve"> for assessing </w:t>
      </w:r>
      <w:r w:rsidR="00CD3CD2">
        <w:t xml:space="preserve">changes in trends </w:t>
      </w:r>
      <w:r w:rsidR="0005378F">
        <w:t>of a</w:t>
      </w:r>
      <w:r w:rsidR="00CD3CD2">
        <w:t xml:space="preserve"> once</w:t>
      </w:r>
      <w:r w:rsidR="0005378F">
        <w:t>-</w:t>
      </w:r>
      <w:r w:rsidR="0084398F">
        <w:t xml:space="preserve">declining species, such as the </w:t>
      </w:r>
      <w:r w:rsidR="00BD4C89">
        <w:t xml:space="preserve">recovery </w:t>
      </w:r>
      <w:r w:rsidR="00A66E1C">
        <w:t>of a species at risk</w:t>
      </w:r>
      <w:r w:rsidR="0084398F">
        <w:t xml:space="preserve"> (Environment Climate Change Canada, 2016)</w:t>
      </w:r>
      <w:r w:rsidR="00BD4C89">
        <w:t>, this feat</w:t>
      </w:r>
      <w:r w:rsidR="009A722D">
        <w:t xml:space="preserve">ure of the model is problematic. </w:t>
      </w:r>
    </w:p>
    <w:p w14:paraId="529A48AE" w14:textId="4CBBFDF6" w:rsidR="007707B3" w:rsidRDefault="007707B3" w:rsidP="002F18BD">
      <w:pPr>
        <w:spacing w:line="480" w:lineRule="auto"/>
      </w:pPr>
      <w:r>
        <w:t>G</w:t>
      </w:r>
      <w:r w:rsidR="000369EE">
        <w:t>eneralized Additive Models (GAM, Wood 2017)</w:t>
      </w:r>
      <w:r>
        <w:t xml:space="preserve"> provide a flexible framework for tracking changes in populations over time, without any assumptions about a particular pattern in population change</w:t>
      </w:r>
      <w:r w:rsidR="00D723F2">
        <w:t xml:space="preserve"> (</w:t>
      </w:r>
      <w:proofErr w:type="spellStart"/>
      <w:r w:rsidR="00D723F2">
        <w:t>Fewster</w:t>
      </w:r>
      <w:proofErr w:type="spellEnd"/>
      <w:r w:rsidR="00D723F2">
        <w:t xml:space="preserve"> et al., 2000, </w:t>
      </w:r>
      <w:proofErr w:type="spellStart"/>
      <w:r w:rsidR="00D723F2">
        <w:t>Knape</w:t>
      </w:r>
      <w:proofErr w:type="spellEnd"/>
      <w:r w:rsidR="00D723F2">
        <w:t xml:space="preserve"> 2016)</w:t>
      </w:r>
      <w:r>
        <w:t>.</w:t>
      </w:r>
      <w:r w:rsidR="00AA31B3">
        <w:t xml:space="preserve"> </w:t>
      </w:r>
      <w:r w:rsidR="00A7662D">
        <w:t>The semi-parametric</w:t>
      </w:r>
      <w:r w:rsidR="00D723F2">
        <w:t xml:space="preserve"> smooths </w:t>
      </w:r>
      <w:r w:rsidR="00BC103B">
        <w:t>can</w:t>
      </w:r>
      <w:r w:rsidR="00D723F2">
        <w:t xml:space="preserve"> fit almost any shape of population trajectory, including stable populations, constant rates of increase or decrease, cycles of varying frequency and amplitude, or abrupt change points in population trends (Wood 2017)</w:t>
      </w:r>
      <w:r w:rsidR="00EC5C6A">
        <w:t xml:space="preserve">. </w:t>
      </w:r>
      <w:r w:rsidR="00261C3B">
        <w:t>Furthermore</w:t>
      </w:r>
      <w:r w:rsidR="00EC5C6A">
        <w:t xml:space="preserve">, </w:t>
      </w:r>
      <w:r w:rsidR="00D723F2">
        <w:t xml:space="preserve">the addition of </w:t>
      </w:r>
      <w:r w:rsidR="000369EE">
        <w:t>new</w:t>
      </w:r>
      <w:r w:rsidR="00D723F2">
        <w:t xml:space="preserve"> data</w:t>
      </w:r>
      <w:r w:rsidR="000369EE">
        <w:t xml:space="preserve"> in subsequent years</w:t>
      </w:r>
      <w:r w:rsidR="00D723F2">
        <w:t xml:space="preserve"> has little or no influence on estimates of population change in the earlier portions of the time-series.</w:t>
      </w:r>
      <w:r w:rsidR="00EC5C6A">
        <w:t xml:space="preserve"> By contrast, t</w:t>
      </w:r>
      <w:r w:rsidR="00AA31B3">
        <w:t xml:space="preserve">he slope parameter in the standard models estimates a constant rate of population change across the entire time-series, effectively assuming that there is some consistent rate of change. </w:t>
      </w:r>
      <w:r w:rsidR="00EC5C6A">
        <w:t>As a result,</w:t>
      </w:r>
      <w:r w:rsidR="000F0E8F">
        <w:t xml:space="preserve"> estimates of the rate of a species population change in the early portion of the time series (e.g., during the 1970s or 80s) will change in response to </w:t>
      </w:r>
      <w:r w:rsidR="000369EE">
        <w:t xml:space="preserve">the addition of </w:t>
      </w:r>
      <w:r w:rsidR="000F0E8F">
        <w:t xml:space="preserve">contemporary data and recent rates of population change. </w:t>
      </w:r>
      <w:r w:rsidR="00AA31B3">
        <w:t>The random walk structure of a first-difference model (</w:t>
      </w:r>
      <w:r w:rsidR="00C42929">
        <w:t>Link et al. 2017</w:t>
      </w:r>
      <w:r w:rsidR="00AA31B3">
        <w:t>) assumes that the population i</w:t>
      </w:r>
      <w:r w:rsidR="00E04314">
        <w:t>n each year is similar to the population in the previous year—a biologically reasonable assumption</w:t>
      </w:r>
      <w:r w:rsidR="0084398F">
        <w:t xml:space="preserve">. However, </w:t>
      </w:r>
      <w:r w:rsidR="00E04314">
        <w:t>if data are sparse</w:t>
      </w:r>
      <w:r w:rsidR="00EC5C6A">
        <w:t xml:space="preserve"> in a given region and year</w:t>
      </w:r>
      <w:r w:rsidR="00681CA4">
        <w:t>,</w:t>
      </w:r>
      <w:r w:rsidR="00E04314">
        <w:t xml:space="preserve"> the population trends are shrunk towards zero</w:t>
      </w:r>
      <w:r w:rsidR="0084398F">
        <w:t xml:space="preserve">, </w:t>
      </w:r>
      <w:r w:rsidR="00C42929">
        <w:t>effectively assuming</w:t>
      </w:r>
      <w:r w:rsidR="0084398F">
        <w:t xml:space="preserve"> a stable population</w:t>
      </w:r>
      <w:r w:rsidR="00E04314">
        <w:t>.</w:t>
      </w:r>
      <w:r w:rsidR="002124ED">
        <w:t xml:space="preserve"> </w:t>
      </w:r>
      <w:r w:rsidR="0084398F">
        <w:t xml:space="preserve">This stability-prior is </w:t>
      </w:r>
      <w:r w:rsidR="00A0588F">
        <w:t>usually</w:t>
      </w:r>
      <w:r w:rsidR="0084398F">
        <w:t xml:space="preserve"> overwhelmed by the data, but </w:t>
      </w:r>
      <w:r w:rsidR="00A0588F">
        <w:t xml:space="preserve">the user of published trend estimates has no clear way to discern its influence. </w:t>
      </w:r>
    </w:p>
    <w:p w14:paraId="3A64B1DE" w14:textId="54253980" w:rsidR="007707B3" w:rsidRDefault="007707B3" w:rsidP="002F18BD">
      <w:pPr>
        <w:spacing w:line="480" w:lineRule="auto"/>
      </w:pPr>
      <w:r>
        <w:lastRenderedPageBreak/>
        <w:t>GAMs also provide a useful framework for sharing information</w:t>
      </w:r>
      <w:r w:rsidR="007B79B7">
        <w:t xml:space="preserve"> on the shape</w:t>
      </w:r>
      <w:r w:rsidR="00681CA4">
        <w:t xml:space="preserve"> and rate</w:t>
      </w:r>
      <w:r w:rsidR="007B79B7">
        <w:t xml:space="preserve"> of population change </w:t>
      </w:r>
      <w:r w:rsidR="00681CA4">
        <w:t>across a species range</w:t>
      </w:r>
      <w:r w:rsidR="007B79B7">
        <w:t>.</w:t>
      </w:r>
      <w:r w:rsidR="00E92107">
        <w:t xml:space="preserve"> </w:t>
      </w:r>
      <w:r w:rsidR="0075267E">
        <w:t xml:space="preserve">The GAM smoothing parameters can be estimated as random effects within geographic strata, thus allowing the model to share information on the shape of a species population trajectory across a species range. </w:t>
      </w:r>
      <w:r w:rsidR="001B2AB7">
        <w:t>In the terminology of Pedersen et al. 2019, this hierarchical structure on the GAM parameters would make our model a “HGAM”</w:t>
      </w:r>
      <w:r w:rsidR="00260D04">
        <w:t xml:space="preserve"> (Hierarchical Generalized Additive Model)</w:t>
      </w:r>
      <w:r w:rsidR="001B2AB7">
        <w:t>. However, it also</w:t>
      </w:r>
      <w:r w:rsidR="00260D04">
        <w:t xml:space="preserve"> includes random effects for parameters not included in the smooth and could therefore be referred to as</w:t>
      </w:r>
      <w:r w:rsidR="0016530C">
        <w:t xml:space="preserve"> a GAMM (Generalized Additive Mixed Model),</w:t>
      </w:r>
      <w:r w:rsidR="00260D04">
        <w:t xml:space="preserve"> in the terminology of </w:t>
      </w:r>
      <w:r w:rsidR="00232200">
        <w:t>Wood 2017.</w:t>
      </w:r>
      <w:r w:rsidR="0016530C">
        <w:t xml:space="preserve"> </w:t>
      </w:r>
      <w:r w:rsidR="0075267E">
        <w:t>In the standard model, t</w:t>
      </w:r>
      <w:r w:rsidR="00E92107">
        <w:t xml:space="preserve">he slope parameters </w:t>
      </w:r>
      <w:r w:rsidR="00232200">
        <w:t>can be estimated as random effects and</w:t>
      </w:r>
      <w:r w:rsidR="0016530C">
        <w:t xml:space="preserve"> share information among strata</w:t>
      </w:r>
      <w:r w:rsidR="0075267E">
        <w:t xml:space="preserve">, which improves </w:t>
      </w:r>
      <w:r w:rsidR="00E92107">
        <w:t>estimates of trend for relatively data-sparse regions (</w:t>
      </w:r>
      <w:r w:rsidR="00C42929">
        <w:t>Link et al. 2017</w:t>
      </w:r>
      <w:r w:rsidR="00232200">
        <w:t>, Smith et al. 2019</w:t>
      </w:r>
      <w:r w:rsidR="00E92107">
        <w:t>).</w:t>
      </w:r>
      <w:r w:rsidR="002F1266">
        <w:t xml:space="preserve"> </w:t>
      </w:r>
      <w:r w:rsidR="00673EDA">
        <w:t xml:space="preserve">Although recent work has shown that the standard model is, for many species, out-performed by a first-difference model (Link et al. </w:t>
      </w:r>
      <w:r w:rsidR="00874000">
        <w:t>2020</w:t>
      </w:r>
      <w:r w:rsidR="00673EDA">
        <w:t>),</w:t>
      </w:r>
      <w:r w:rsidR="0075267E">
        <w:t xml:space="preserve"> t</w:t>
      </w:r>
      <w:r w:rsidR="002F1266">
        <w:t>he population change components of the first-difference model (</w:t>
      </w:r>
      <w:r w:rsidR="00C42929">
        <w:t>Link et al. 2017</w:t>
      </w:r>
      <w:r w:rsidR="00232200">
        <w:t>)</w:t>
      </w:r>
      <w:r w:rsidR="002F1266">
        <w:t>,</w:t>
      </w:r>
      <w:r w:rsidR="0075267E">
        <w:t xml:space="preserve"> include no way to share information on population change in space and so population </w:t>
      </w:r>
      <w:r w:rsidR="00232200">
        <w:t>trajectories are</w:t>
      </w:r>
      <w:r w:rsidR="0075267E">
        <w:t xml:space="preserve"> </w:t>
      </w:r>
      <w:r w:rsidR="00232200">
        <w:t xml:space="preserve">estimated </w:t>
      </w:r>
      <w:r w:rsidR="0075267E">
        <w:t xml:space="preserve">independently among strata. </w:t>
      </w:r>
    </w:p>
    <w:p w14:paraId="494ECB48" w14:textId="6B21B3A0" w:rsidR="0028284F" w:rsidRDefault="0028284F" w:rsidP="002F18BD">
      <w:pPr>
        <w:spacing w:line="480" w:lineRule="auto"/>
      </w:pPr>
      <w:r>
        <w:t>The inherently smooth temporal patterns generated by GAMs are well suited to particularly common conservation uses, such as assessments of trends in populations from any portion of a time-series</w:t>
      </w:r>
      <w:r w:rsidR="00A56D79">
        <w:t>,</w:t>
      </w:r>
      <w:r w:rsidR="00F76A8E">
        <w:t xml:space="preserve"> as well as assessments of the rate of change in the trends over time. </w:t>
      </w:r>
      <w:r w:rsidR="00BA6AA3">
        <w:t>For example, the population trend criteria of the IUCN</w:t>
      </w:r>
      <w:r w:rsidR="00BA5718">
        <w:t xml:space="preserve"> (IUCN 2019)</w:t>
      </w:r>
      <w:r w:rsidR="00BA6AA3">
        <w:t xml:space="preserve"> or </w:t>
      </w:r>
      <w:r w:rsidR="00BA5718">
        <w:t>Canada’s national</w:t>
      </w:r>
      <w:r w:rsidR="00BA6AA3">
        <w:t xml:space="preserve"> assessments </w:t>
      </w:r>
      <w:r w:rsidR="00BA5718">
        <w:t>by the Committee on the Status of Endangered Wildlife in Canada (COSEWIC)</w:t>
      </w:r>
      <w:r w:rsidR="00BA6AA3">
        <w:t xml:space="preserve"> are based on rates of change over 3 generations. For most bird species monitored by the BBS, this 3-generation</w:t>
      </w:r>
      <w:r w:rsidR="0016530C">
        <w:t xml:space="preserve"> time</w:t>
      </w:r>
      <w:r w:rsidR="00BA6AA3">
        <w:t xml:space="preserve"> is approximately </w:t>
      </w:r>
      <w:r w:rsidR="00A56D79">
        <w:t>the same as the 10-year,</w:t>
      </w:r>
      <w:r w:rsidR="00BA6AA3">
        <w:t xml:space="preserve"> short-term trends</w:t>
      </w:r>
      <w:r w:rsidR="00A56D79">
        <w:t xml:space="preserve"> produced by the CWS and USGS analyses</w:t>
      </w:r>
      <w:r w:rsidR="00BA6AA3">
        <w:t>. Because of the annual fluctuations estimated by the standard model</w:t>
      </w:r>
      <w:r w:rsidR="0016530C">
        <w:t>,</w:t>
      </w:r>
      <w:r w:rsidR="00BA6AA3">
        <w:t xml:space="preserve"> these short-term trends can fluctuate from year to year</w:t>
      </w:r>
      <w:r w:rsidR="000F0E8F">
        <w:t xml:space="preserve">, complicating the quantitative assessment of a species trend in comparison to the </w:t>
      </w:r>
      <w:r w:rsidR="00BA5718">
        <w:t>thresholds</w:t>
      </w:r>
      <w:r w:rsidR="000F0E8F">
        <w:t>. Species trends may surpass the threshold in</w:t>
      </w:r>
      <w:r w:rsidR="000D7A0A">
        <w:t xml:space="preserve"> one year, but not in the next. The same end-point comparisons on estimates </w:t>
      </w:r>
      <w:r w:rsidR="000D7A0A">
        <w:lastRenderedPageBreak/>
        <w:t xml:space="preserve">from a GAM will </w:t>
      </w:r>
      <w:r w:rsidR="0016530C">
        <w:t xml:space="preserve">change much more gradually over time, and be much less dependent on the particular year in which a species </w:t>
      </w:r>
      <w:r w:rsidR="00A56D79">
        <w:t>is</w:t>
      </w:r>
      <w:r w:rsidR="0016530C">
        <w:t xml:space="preserve"> assessed</w:t>
      </w:r>
      <w:r w:rsidR="000D7A0A">
        <w:t>.</w:t>
      </w:r>
    </w:p>
    <w:p w14:paraId="4CD18A4B" w14:textId="2C59B382" w:rsidR="00421401" w:rsidRDefault="00673EDA" w:rsidP="002F18BD">
      <w:pPr>
        <w:spacing w:line="480" w:lineRule="auto"/>
      </w:pPr>
      <w:r>
        <w:t>In t</w:t>
      </w:r>
      <w:r w:rsidR="00421401">
        <w:t>his paper</w:t>
      </w:r>
      <w:r>
        <w:t>, we</w:t>
      </w:r>
      <w:r w:rsidR="00421401">
        <w:t xml:space="preserve"> describe a</w:t>
      </w:r>
      <w:r>
        <w:t xml:space="preserve"> status and trend model that uses a</w:t>
      </w:r>
      <w:r w:rsidR="00421401">
        <w:t xml:space="preserve"> hierarchical GAM</w:t>
      </w:r>
      <w:ins w:id="11" w:author="Smith,Adam C. [NCR]" w:date="2020-04-03T09:37:00Z">
        <w:r w:rsidR="00E91E3C">
          <w:t xml:space="preserve"> </w:t>
        </w:r>
      </w:ins>
      <w:del w:id="12" w:author="Smith,Adam C. [NCR]" w:date="2020-04-03T09:36:00Z">
        <w:r w:rsidDel="00E91E3C">
          <w:delText>, smoothing function</w:delText>
        </w:r>
      </w:del>
      <w:del w:id="13" w:author="Smith,Adam C. [NCR]" w:date="2020-04-03T09:37:00Z">
        <w:r w:rsidR="00421401" w:rsidDel="00E91E3C">
          <w:delText xml:space="preserve"> </w:delText>
        </w:r>
      </w:del>
      <w:r w:rsidR="00421401">
        <w:t xml:space="preserve">to estimate the </w:t>
      </w:r>
      <w:r w:rsidR="00A56D79">
        <w:t>relative abundance trajectory of bird populations,</w:t>
      </w:r>
      <w:r w:rsidR="00421401">
        <w:t xml:space="preserve"> </w:t>
      </w:r>
      <w:r w:rsidR="008963EF">
        <w:t xml:space="preserve">using data </w:t>
      </w:r>
      <w:r w:rsidR="00421401">
        <w:t>from the BBS.</w:t>
      </w:r>
      <w:r>
        <w:t xml:space="preserve"> </w:t>
      </w:r>
      <w:r w:rsidR="00D64FB0">
        <w:t>This model allows for the sharing of information about a species’ population trajectory among geographic strata and for the decomposition of long- and medium-term population changes from annual fluctuations. We also</w:t>
      </w:r>
      <w:r>
        <w:t xml:space="preserve"> compare the fit of the GAM, and a </w:t>
      </w:r>
      <w:r w:rsidR="00717E77">
        <w:t>GAM-</w:t>
      </w:r>
      <w:r w:rsidR="00D64FB0">
        <w:t>version</w:t>
      </w:r>
      <w:r>
        <w:t xml:space="preserve"> that includes random year-effects</w:t>
      </w:r>
      <w:r w:rsidR="00A56D79">
        <w:t xml:space="preserve"> (</w:t>
      </w:r>
      <w:proofErr w:type="spellStart"/>
      <w:r w:rsidR="00A56D79">
        <w:t>Knape</w:t>
      </w:r>
      <w:proofErr w:type="spellEnd"/>
      <w:r w:rsidR="00A56D79">
        <w:t xml:space="preserve"> et al. 2016)</w:t>
      </w:r>
      <w:r>
        <w:t xml:space="preserve">, to the </w:t>
      </w:r>
      <w:r w:rsidR="00D64FB0">
        <w:t xml:space="preserve">fit of </w:t>
      </w:r>
      <w:r w:rsidR="00717E77">
        <w:t xml:space="preserve">two alternative models for the BBS </w:t>
      </w:r>
      <w:r w:rsidR="00D64FB0">
        <w:t>(Sauer and Link 2011, Smith et al. 2015</w:t>
      </w:r>
      <w:r w:rsidR="00717E77">
        <w:t>, Link and Sauer 2019</w:t>
      </w:r>
      <w:r w:rsidR="00D64FB0">
        <w:t>)</w:t>
      </w:r>
      <w:r w:rsidR="00717E77">
        <w:t>.</w:t>
      </w:r>
    </w:p>
    <w:p w14:paraId="08CB292B" w14:textId="77777777" w:rsidR="00180E24" w:rsidRDefault="00180E24" w:rsidP="002F18BD">
      <w:pPr>
        <w:pStyle w:val="Heading1"/>
        <w:spacing w:line="480" w:lineRule="auto"/>
      </w:pPr>
      <w:r>
        <w:t>Methods</w:t>
      </w:r>
    </w:p>
    <w:p w14:paraId="74F6FDE1" w14:textId="77777777" w:rsidR="00180E24" w:rsidRDefault="00180E24" w:rsidP="002F18BD">
      <w:pPr>
        <w:pStyle w:val="Heading2"/>
        <w:spacing w:line="480" w:lineRule="auto"/>
      </w:pPr>
      <w:r>
        <w:t>Overview</w:t>
      </w:r>
    </w:p>
    <w:p w14:paraId="4276A7D6" w14:textId="733906F1" w:rsidR="00180E24" w:rsidRDefault="00180E24" w:rsidP="002F18BD">
      <w:pPr>
        <w:spacing w:line="480" w:lineRule="auto"/>
      </w:pPr>
      <w:r>
        <w:tab/>
        <w:t xml:space="preserve">We designed a </w:t>
      </w:r>
      <w:del w:id="14" w:author="Smith,Adam C. [NCR]" w:date="2020-04-03T09:47:00Z">
        <w:r w:rsidDel="00C6713A">
          <w:delText>hierarchical Bayesian</w:delText>
        </w:r>
      </w:del>
      <w:ins w:id="15" w:author="Smith,Adam C. [NCR]" w:date="2020-04-03T09:47:00Z">
        <w:r w:rsidR="00C6713A">
          <w:t>Bayesian hierarchical</w:t>
        </w:r>
      </w:ins>
      <w:r>
        <w:t xml:space="preserve"> model for estimating status and trends from the North American Breeding Bird Survey (BBS) that uses a Generalized Additive Model (GAM) smooth to estimate the medium- and long-term temporal components of a species population trajectory. In the model, the </w:t>
      </w:r>
      <w:del w:id="16" w:author="Smith,Adam C. [NCR]" w:date="2020-04-03T09:38:00Z">
        <w:r w:rsidDel="00E91E3C">
          <w:delText xml:space="preserve">stratum-level </w:delText>
        </w:r>
      </w:del>
      <w:r>
        <w:t>GAM smooths are treated as random-effects</w:t>
      </w:r>
      <w:ins w:id="17" w:author="Smith,Adam C. [NCR]" w:date="2020-04-03T09:38:00Z">
        <w:r w:rsidR="00E91E3C">
          <w:t xml:space="preserve"> within the geographic strata (the spatial units of the predictions, intersections of Bird Conservation Regions and province/state/territory boundaries)</w:t>
        </w:r>
      </w:ins>
      <w:r>
        <w:t>, so that information is shared on the shape of a species’ population trajectory among sub-regions of the species’ range</w:t>
      </w:r>
      <w:ins w:id="18" w:author="Smith,Adam C. [NCR]" w:date="2020-04-03T09:05:00Z">
        <w:r w:rsidR="00561701">
          <w:t xml:space="preserve">. In comparison to the non-Bayesian </w:t>
        </w:r>
      </w:ins>
      <w:ins w:id="19" w:author="Smith,Adam C. [NCR]" w:date="2020-04-03T09:06:00Z">
        <w:r w:rsidR="00561701">
          <w:t xml:space="preserve">hierarchical GAMs (HGAM) in </w:t>
        </w:r>
      </w:ins>
      <w:del w:id="20" w:author="Smith,Adam C. [NCR]" w:date="2020-04-03T09:06:00Z">
        <w:r w:rsidDel="00561701">
          <w:delText xml:space="preserve"> (</w:delText>
        </w:r>
      </w:del>
      <w:del w:id="21" w:author="Smith,Adam C. [NCR]" w:date="2020-04-03T08:56:00Z">
        <w:r w:rsidRPr="004E15BD" w:rsidDel="00266847">
          <w:delText xml:space="preserve">an alternative parameterization </w:delText>
        </w:r>
      </w:del>
      <w:del w:id="22" w:author="Smith,Adam C. [NCR]" w:date="2020-04-03T09:06:00Z">
        <w:r w:rsidRPr="004E15BD" w:rsidDel="00561701">
          <w:delText xml:space="preserve">to the “GS” model in </w:delText>
        </w:r>
      </w:del>
      <w:r w:rsidRPr="004E15BD">
        <w:t xml:space="preserve">Pedersen et al. </w:t>
      </w:r>
      <w:r>
        <w:t>2019</w:t>
      </w:r>
      <w:ins w:id="23" w:author="Smith,Adam C. [NCR]" w:date="2020-04-03T09:06:00Z">
        <w:r w:rsidR="00561701">
          <w:t>, our model is most similar to the “GS”</w:t>
        </w:r>
      </w:ins>
      <w:ins w:id="24" w:author="Smith,Adam C. [NCR]" w:date="2020-04-03T09:07:00Z">
        <w:r w:rsidR="00561701">
          <w:t xml:space="preserve"> model that has a </w:t>
        </w:r>
      </w:ins>
      <w:ins w:id="25" w:author="Smith,Adam C. [NCR]" w:date="2020-04-03T09:08:00Z">
        <w:r w:rsidR="00561701">
          <w:t>g</w:t>
        </w:r>
      </w:ins>
      <w:ins w:id="26" w:author="Smith,Adam C. [NCR]" w:date="2020-04-03T09:07:00Z">
        <w:r w:rsidR="00561701">
          <w:t xml:space="preserve">lobal smoother and group-level smoothers with a similar degree of </w:t>
        </w:r>
        <w:proofErr w:type="spellStart"/>
        <w:r w:rsidR="00561701">
          <w:t>wiggliness</w:t>
        </w:r>
      </w:ins>
      <w:proofErr w:type="spellEnd"/>
      <w:del w:id="27" w:author="Smith,Adam C. [NCR]" w:date="2020-04-03T09:05:00Z">
        <w:r w:rsidDel="00561701">
          <w:delText>)</w:delText>
        </w:r>
      </w:del>
      <w:r>
        <w:t xml:space="preserve">. We applied two versions of the GAM: one in which the GAM smooth </w:t>
      </w:r>
      <w:del w:id="28" w:author="Smith,Adam C. [NCR]" w:date="2020-04-03T09:40:00Z">
        <w:r w:rsidDel="00E91E3C">
          <w:delText>provided the only parameters</w:delText>
        </w:r>
      </w:del>
      <w:ins w:id="29" w:author="Smith,Adam C. [NCR]" w:date="2020-04-03T09:40:00Z">
        <w:r w:rsidR="00E91E3C">
          <w:t>was the only component</w:t>
        </w:r>
      </w:ins>
      <w:r>
        <w:t xml:space="preserve"> modeling changes in abundance over time (GAM), and another </w:t>
      </w:r>
      <w:r>
        <w:lastRenderedPageBreak/>
        <w:t xml:space="preserve">in which random year effects were also estimated to allow for single-year </w:t>
      </w:r>
      <w:del w:id="30" w:author="Smith,Adam C. [NCR]" w:date="2020-04-03T09:43:00Z">
        <w:r w:rsidDel="00E91E3C">
          <w:delText xml:space="preserve">deviations </w:delText>
        </w:r>
      </w:del>
      <w:ins w:id="31" w:author="Smith,Adam C. [NCR]" w:date="2020-04-03T09:43:00Z">
        <w:r w:rsidR="00E91E3C">
          <w:t xml:space="preserve">departures </w:t>
        </w:r>
      </w:ins>
      <w:r>
        <w:t>from the GAM smooth (</w:t>
      </w:r>
      <w:r w:rsidR="00E86C3D">
        <w:t>GAMYE, which is</w:t>
      </w:r>
      <w:r w:rsidR="00D515BF">
        <w:t xml:space="preserve"> </w:t>
      </w:r>
      <w:r w:rsidR="00E86C3D">
        <w:t xml:space="preserve">conceptually similar to the model described in </w:t>
      </w:r>
      <w:proofErr w:type="spellStart"/>
      <w:r w:rsidR="00E86C3D">
        <w:t>Knape</w:t>
      </w:r>
      <w:proofErr w:type="spellEnd"/>
      <w:r w:rsidR="00E86C3D">
        <w:t xml:space="preserve"> 2016</w:t>
      </w:r>
      <w:r>
        <w:t>).</w:t>
      </w:r>
    </w:p>
    <w:p w14:paraId="7C13B53A" w14:textId="4A5E3840" w:rsidR="00561701" w:rsidRDefault="00180E24" w:rsidP="00561701">
      <w:pPr>
        <w:spacing w:line="480" w:lineRule="auto"/>
        <w:rPr>
          <w:ins w:id="32" w:author="Smith,Adam C. [NCR]" w:date="2020-04-03T09:10:00Z"/>
        </w:rPr>
      </w:pPr>
      <w:del w:id="33" w:author="Smith,Adam C. [NCR]" w:date="2020-04-03T10:16:00Z">
        <w:r w:rsidDel="007F48DC">
          <w:delText>Using the BBS data for</w:delText>
        </w:r>
      </w:del>
      <w:ins w:id="34" w:author="Smith,Adam C. [NCR]" w:date="2020-04-03T10:16:00Z">
        <w:r w:rsidR="007F48DC">
          <w:t>For</w:t>
        </w:r>
      </w:ins>
      <w:r>
        <w:t xml:space="preserve"> a selection of species, we compared estimates and predictive accuracy of our two models using the GAM smooth, against two alternative models that have been used to analyze the BBS.  </w:t>
      </w:r>
      <w:ins w:id="35" w:author="Smith,Adam C. [NCR]" w:date="2020-04-03T10:16:00Z">
        <w:r w:rsidR="007F48DC">
          <w:t xml:space="preserve">Our models use the counts of individual birds observed on BBS routes in a given year by a particular observer. The BBS routes are roadside </w:t>
        </w:r>
      </w:ins>
      <w:ins w:id="36" w:author="Smith,Adam C. [NCR]" w:date="2020-04-03T10:19:00Z">
        <w:r w:rsidR="007F48DC">
          <w:t>survey-</w:t>
        </w:r>
      </w:ins>
      <w:ins w:id="37" w:author="Smith,Adam C. [NCR]" w:date="2020-04-03T10:16:00Z">
        <w:r w:rsidR="007F48DC">
          <w:t>routes that include 50 stops at which a 3-minute point count is conducted</w:t>
        </w:r>
      </w:ins>
      <w:ins w:id="38" w:author="Smith,Adam C. [NCR]" w:date="2020-04-03T10:19:00Z">
        <w:r w:rsidR="007F48DC">
          <w:t>, once annually, during the peak of the breeding season</w:t>
        </w:r>
      </w:ins>
      <w:ins w:id="39" w:author="Smith,Adam C. [NCR]" w:date="2020-04-03T10:22:00Z">
        <w:r w:rsidR="007F48DC">
          <w:t xml:space="preserve"> (</w:t>
        </w:r>
      </w:ins>
      <w:ins w:id="40" w:author="Smith,Adam C. [NCR]" w:date="2020-04-03T10:27:00Z">
        <w:r w:rsidR="00F42CDE">
          <w:t>Robbins et al. 1986</w:t>
        </w:r>
      </w:ins>
      <w:ins w:id="41" w:author="Smith,Adam C. [NCR]" w:date="2020-04-03T10:22:00Z">
        <w:r w:rsidR="007F48DC">
          <w:t xml:space="preserve">). </w:t>
        </w:r>
      </w:ins>
      <w:r>
        <w:t xml:space="preserve">The four statistical models differed only in the parameters used to model changes in species relative abundance over time. We used </w:t>
      </w:r>
      <w:del w:id="42" w:author="Smith,Adam C. [NCR]" w:date="2020-04-03T09:43:00Z">
        <w:r w:rsidDel="00E91E3C">
          <w:delText>k</w:delText>
        </w:r>
      </w:del>
      <w:ins w:id="43" w:author="Smith,Adam C. [NCR]" w:date="2020-04-03T09:43:00Z">
        <w:r w:rsidR="00E91E3C">
          <w:t>15</w:t>
        </w:r>
      </w:ins>
      <w:r>
        <w:t>-fold cross validation</w:t>
      </w:r>
      <w:ins w:id="44" w:author="Smith,Adam C. [NCR]" w:date="2020-04-03T09:44:00Z">
        <w:r w:rsidR="00E91E3C">
          <w:t xml:space="preserve"> (Burman 1983)</w:t>
        </w:r>
      </w:ins>
      <w:r>
        <w:t xml:space="preserve"> to estimate </w:t>
      </w:r>
      <w:r w:rsidR="00E37187">
        <w:t xml:space="preserve">the observation-level, out-of-sample predictive </w:t>
      </w:r>
      <w:del w:id="45" w:author="Smith,Adam C. [NCR]" w:date="2020-04-03T09:41:00Z">
        <w:r w:rsidR="00E37187" w:rsidDel="00E91E3C">
          <w:delText>accuracry</w:delText>
        </w:r>
      </w:del>
      <w:ins w:id="46" w:author="Smith,Adam C. [NCR]" w:date="2020-04-03T09:41:00Z">
        <w:r w:rsidR="00E91E3C">
          <w:t>accuracy</w:t>
        </w:r>
      </w:ins>
      <w:r w:rsidR="00E37187">
        <w:t xml:space="preserve"> of all four models (Link et al. 2019, </w:t>
      </w:r>
      <w:proofErr w:type="spellStart"/>
      <w:r w:rsidR="00E37187">
        <w:t>Vehtari</w:t>
      </w:r>
      <w:proofErr w:type="spellEnd"/>
      <w:r w:rsidR="00E37187">
        <w:t xml:space="preserve"> et al. 2017). </w:t>
      </w:r>
      <w:r>
        <w:t xml:space="preserve">We compared </w:t>
      </w:r>
      <w:r w:rsidR="00E37187">
        <w:t xml:space="preserve">the overall predictive accuracy </w:t>
      </w:r>
      <w:r>
        <w:t>among the models, and we explored the spatial and temporal variation in predictive accuracy in depth.</w:t>
      </w:r>
    </w:p>
    <w:p w14:paraId="63EB4D54" w14:textId="322E5DE4" w:rsidR="00561701" w:rsidRDefault="00561701" w:rsidP="00561701">
      <w:pPr>
        <w:spacing w:line="480" w:lineRule="auto"/>
        <w:rPr>
          <w:moveTo w:id="47" w:author="Smith,Adam C. [NCR]" w:date="2020-04-03T09:10:00Z"/>
        </w:rPr>
      </w:pPr>
      <w:moveToRangeStart w:id="48" w:author="Smith,Adam C. [NCR]" w:date="2020-04-03T09:10:00Z" w:name="move36797464"/>
      <w:moveTo w:id="49" w:author="Smith,Adam C. [NCR]" w:date="2020-04-03T09:10:00Z">
        <w:del w:id="50" w:author="Smith,Adam C. [NCR]" w:date="2020-04-03T09:17:00Z">
          <w:r w:rsidDel="005860E1">
            <w:delText xml:space="preserve">We based </w:delText>
          </w:r>
        </w:del>
        <w:del w:id="51" w:author="Smith,Adam C. [NCR]" w:date="2020-04-03T09:16:00Z">
          <w:r w:rsidDel="005860E1">
            <w:delText xml:space="preserve">the GAM, and </w:delText>
          </w:r>
        </w:del>
        <w:del w:id="52" w:author="Smith,Adam C. [NCR]" w:date="2020-04-03T09:17:00Z">
          <w:r w:rsidDel="005860E1">
            <w:delText xml:space="preserve">all the other models used here, on the model described in Sauer and Link (2011), varying only the components that model change in populations over time. </w:delText>
          </w:r>
        </w:del>
      </w:moveTo>
      <w:ins w:id="53" w:author="Smith,Adam C. [NCR]" w:date="2020-04-03T09:17:00Z">
        <w:r w:rsidR="005860E1">
          <w:t xml:space="preserve">In addition to the GAMs, we compared four alternative BBS </w:t>
        </w:r>
        <w:proofErr w:type="gramStart"/>
        <w:r w:rsidR="005860E1">
          <w:t xml:space="preserve">models </w:t>
        </w:r>
      </w:ins>
      <w:proofErr w:type="gramEnd"/>
      <w:moveTo w:id="54" w:author="Smith,Adam C. [NCR]" w:date="2020-04-03T09:10:00Z">
        <w:del w:id="55" w:author="Smith,Adam C. [NCR]" w:date="2020-04-03T09:18:00Z">
          <w:r w:rsidDel="005860E1">
            <w:delText>All the models here</w:delText>
          </w:r>
        </w:del>
      </w:moveTo>
      <w:ins w:id="56" w:author="Smith,Adam C. [NCR]" w:date="2020-04-03T09:18:00Z">
        <w:r w:rsidR="005860E1">
          <w:t>, all of which</w:t>
        </w:r>
      </w:ins>
      <w:moveTo w:id="57" w:author="Smith,Adam C. [NCR]" w:date="2020-04-03T09:10:00Z">
        <w:r>
          <w:t xml:space="preserve"> have the same basic structure:</w:t>
        </w:r>
      </w:moveTo>
    </w:p>
    <w:p w14:paraId="55026A41" w14:textId="77777777" w:rsidR="00561701" w:rsidRPr="00B67E12" w:rsidRDefault="00561701" w:rsidP="00561701">
      <w:pPr>
        <w:spacing w:line="480" w:lineRule="auto"/>
        <w:rPr>
          <w:moveTo w:id="58" w:author="Smith,Adam C. [NCR]" w:date="2020-04-03T09:10:00Z"/>
          <w:rFonts w:eastAsiaTheme="minorEastAsia"/>
        </w:rPr>
      </w:pPr>
      <m:oMathPara>
        <m:oMath>
          <m:r>
            <m:rPr>
              <m:sty m:val="p"/>
            </m:rPr>
            <w:rPr>
              <w:rFonts w:ascii="Cambria Math" w:hAnsi="Cambria Math"/>
            </w:rPr>
            <m:t>log</m:t>
          </m:r>
          <m:d>
            <m:dPr>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s,j,t</m:t>
                  </m:r>
                </m:sub>
              </m:sSub>
            </m:e>
          </m:d>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s</m:t>
              </m:r>
            </m:sub>
          </m:sSub>
          <m:r>
            <w:rPr>
              <w:rFonts w:ascii="Cambria Math" w:hAnsi="Cambria Math"/>
            </w:rPr>
            <m:t>+</m:t>
          </m:r>
          <m:sSub>
            <m:sSubPr>
              <m:ctrlPr>
                <w:rPr>
                  <w:rFonts w:ascii="Cambria Math" w:hAnsi="Cambria Math"/>
                </w:rPr>
              </m:ctrlPr>
            </m:sSubPr>
            <m:e>
              <m:r>
                <m:rPr>
                  <m:sty m:val="p"/>
                </m:rPr>
                <w:rPr>
                  <w:rFonts w:ascii="Cambria Math" w:hAnsi="Cambria Math"/>
                </w:rPr>
                <m:t>Δ</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+ηΙ</m:t>
          </m:r>
          <m:d>
            <m:dPr>
              <m:begChr m:val="["/>
              <m:endChr m:val="]"/>
              <m:ctrlPr>
                <w:rPr>
                  <w:rFonts w:ascii="Cambria Math" w:hAnsi="Cambria Math"/>
                </w:rPr>
              </m:ctrlPr>
            </m:dPr>
            <m:e>
              <m:r>
                <w:rPr>
                  <w:rFonts w:ascii="Cambria Math" w:hAnsi="Cambria Math"/>
                </w:rPr>
                <m:t>j,t</m:t>
              </m:r>
            </m:e>
          </m:d>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s,j,t</m:t>
              </m:r>
            </m:sub>
          </m:sSub>
        </m:oMath>
      </m:oMathPara>
    </w:p>
    <w:p w14:paraId="58B3182D" w14:textId="0BF0402A" w:rsidR="00561701" w:rsidRDefault="00561701" w:rsidP="00561701">
      <w:pPr>
        <w:spacing w:line="480" w:lineRule="auto"/>
        <w:rPr>
          <w:moveTo w:id="59" w:author="Smith,Adam C. [NCR]" w:date="2020-04-03T09:10:00Z"/>
        </w:rPr>
      </w:pPr>
      <w:moveTo w:id="60" w:author="Smith,Adam C. [NCR]" w:date="2020-04-03T09:10:00Z">
        <w:r>
          <w:t xml:space="preserve">The models treat the observed BBS counts as </w:t>
        </w:r>
        <w:proofErr w:type="spellStart"/>
        <w:r>
          <w:t>overdispersed</w:t>
        </w:r>
        <w:proofErr w:type="spellEnd"/>
        <w:r>
          <w:t xml:space="preserve"> Poisson random variables, with mean </w:t>
        </w:r>
        <m:oMath>
          <m:sSub>
            <m:sSubPr>
              <m:ctrlPr>
                <w:rPr>
                  <w:rFonts w:ascii="Cambria Math" w:hAnsi="Cambria Math"/>
                </w:rPr>
              </m:ctrlPr>
            </m:sSubPr>
            <m:e>
              <m:r>
                <w:rPr>
                  <w:rFonts w:ascii="Cambria Math" w:hAnsi="Cambria Math"/>
                </w:rPr>
                <m:t>λ</m:t>
              </m:r>
            </m:e>
            <m:sub>
              <m:r>
                <w:rPr>
                  <w:rFonts w:ascii="Cambria Math" w:hAnsi="Cambria Math"/>
                </w:rPr>
                <m:t>s,j,t</m:t>
              </m:r>
            </m:sub>
          </m:sSub>
        </m:oMath>
        <w:r w:rsidRPr="00922D60">
          <w:t xml:space="preserve"> </w:t>
        </w:r>
        <w:r>
          <w:t xml:space="preserve">(i.e., geographic </w:t>
        </w:r>
        <w:proofErr w:type="gramStart"/>
        <w:r>
          <w:t xml:space="preserve">stratum </w:t>
        </w:r>
        <w:proofErr w:type="gramEnd"/>
        <m:oMath>
          <m:r>
            <w:rPr>
              <w:rFonts w:ascii="Cambria Math" w:hAnsi="Cambria Math"/>
            </w:rPr>
            <m:t>s</m:t>
          </m:r>
        </m:oMath>
        <w:r>
          <w:t xml:space="preserve">, observer and route combination </w:t>
        </w:r>
        <m:oMath>
          <m:r>
            <w:rPr>
              <w:rFonts w:ascii="Cambria Math" w:hAnsi="Cambria Math"/>
            </w:rPr>
            <m:t>j</m:t>
          </m:r>
        </m:oMath>
        <w:r>
          <w:t xml:space="preserve">, and year </w:t>
        </w:r>
        <m:oMath>
          <m:r>
            <w:rPr>
              <w:rFonts w:ascii="Cambria Math" w:hAnsi="Cambria Math"/>
            </w:rPr>
            <m:t>t</m:t>
          </m:r>
        </m:oMath>
        <w:r>
          <w:t>). The means are log-linear functions of stratum-specific intercepts (</w:t>
        </w:r>
        <m:oMath>
          <m:sSub>
            <m:sSubPr>
              <m:ctrlPr>
                <w:rPr>
                  <w:rFonts w:ascii="Cambria Math" w:hAnsi="Cambria Math"/>
                </w:rPr>
              </m:ctrlPr>
            </m:sSubPr>
            <m:e>
              <m:r>
                <w:rPr>
                  <w:rFonts w:ascii="Cambria Math" w:hAnsi="Cambria Math"/>
                </w:rPr>
                <m:t>θ</m:t>
              </m:r>
            </m:e>
            <m:sub>
              <m:r>
                <w:rPr>
                  <w:rFonts w:ascii="Cambria Math" w:hAnsi="Cambria Math"/>
                </w:rPr>
                <m:t>s</m:t>
              </m:r>
            </m:sub>
          </m:sSub>
        </m:oMath>
        <w:r>
          <w:t>), observer-route effects (</w:t>
        </w:r>
        <m:oMath>
          <m:sSub>
            <m:sSubPr>
              <m:ctrlPr>
                <w:rPr>
                  <w:rFonts w:ascii="Cambria Math" w:hAnsi="Cambria Math"/>
                  <w:i/>
                </w:rPr>
              </m:ctrlPr>
            </m:sSubPr>
            <m:e>
              <m:r>
                <w:rPr>
                  <w:rFonts w:ascii="Cambria Math" w:hAnsi="Cambria Math"/>
                </w:rPr>
                <m:t>ω</m:t>
              </m:r>
            </m:e>
            <m:sub>
              <m:r>
                <w:rPr>
                  <w:rFonts w:ascii="Cambria Math" w:hAnsi="Cambria Math"/>
                </w:rPr>
                <m:t>j</m:t>
              </m:r>
            </m:sub>
          </m:sSub>
        </m:oMath>
        <w:r>
          <w:t>), first-year startup effects for a given observer</w:t>
        </w:r>
        <m:oMath>
          <m:r>
            <w:rPr>
              <w:rFonts w:ascii="Cambria Math" w:hAnsi="Cambria Math"/>
            </w:rPr>
            <m:t xml:space="preserve"> (ηΙ</m:t>
          </m:r>
          <m:d>
            <m:dPr>
              <m:begChr m:val="["/>
              <m:endChr m:val="]"/>
              <m:ctrlPr>
                <w:rPr>
                  <w:rFonts w:ascii="Cambria Math" w:hAnsi="Cambria Math"/>
                </w:rPr>
              </m:ctrlPr>
            </m:dPr>
            <m:e>
              <m:r>
                <w:rPr>
                  <w:rFonts w:ascii="Cambria Math" w:hAnsi="Cambria Math"/>
                </w:rPr>
                <m:t>j,t</m:t>
              </m:r>
            </m:e>
          </m:d>
          <m:r>
            <w:rPr>
              <w:rFonts w:ascii="Cambria Math" w:hAnsi="Cambria Math"/>
            </w:rPr>
            <m:t>)</m:t>
          </m:r>
        </m:oMath>
        <w:r>
          <w:t xml:space="preserve"> a count-level random effect to model overdispersion (</w:t>
        </w:r>
        <m:oMath>
          <m:sSub>
            <m:sSubPr>
              <m:ctrlPr>
                <w:rPr>
                  <w:rFonts w:ascii="Cambria Math" w:hAnsi="Cambria Math"/>
                </w:rPr>
              </m:ctrlPr>
            </m:sSubPr>
            <m:e>
              <m:r>
                <w:rPr>
                  <w:rFonts w:ascii="Cambria Math" w:hAnsi="Cambria Math"/>
                </w:rPr>
                <m:t>ε</m:t>
              </m:r>
            </m:e>
            <m:sub>
              <m:r>
                <w:rPr>
                  <w:rFonts w:ascii="Cambria Math" w:hAnsi="Cambria Math"/>
                </w:rPr>
                <m:t>s,j,t</m:t>
              </m:r>
            </m:sub>
          </m:sSub>
        </m:oMath>
        <w:r>
          <w:t xml:space="preserve">), and a temporal component estimated using </w:t>
        </w:r>
        <w:del w:id="61" w:author="Smith,Adam C. [NCR]" w:date="2020-04-03T10:29:00Z">
          <w:r w:rsidDel="00F42CDE">
            <w:delText>some function of year</w:delText>
          </w:r>
        </w:del>
      </w:moveTo>
      <w:ins w:id="62" w:author="Smith,Adam C. [NCR]" w:date="2020-04-03T10:29:00Z">
        <w:r w:rsidR="00F42CDE">
          <w:t xml:space="preserve">a function of year, which varies across the four </w:t>
        </w:r>
        <w:r w:rsidR="00F42CDE">
          <w:lastRenderedPageBreak/>
          <w:t>models</w:t>
        </w:r>
      </w:ins>
      <w:moveTo w:id="63" w:author="Smith,Adam C. [NCR]" w:date="2020-04-03T09:10:00Z">
        <w:r>
          <w:t xml:space="preserve"> (</w:t>
        </w:r>
        <m:oMath>
          <m:sSub>
            <m:sSubPr>
              <m:ctrlPr>
                <w:rPr>
                  <w:rFonts w:ascii="Cambria Math" w:hAnsi="Cambria Math"/>
                </w:rPr>
              </m:ctrlPr>
            </m:sSubPr>
            <m:e>
              <m:r>
                <m:rPr>
                  <m:sty m:val="p"/>
                </m:rPr>
                <w:rPr>
                  <w:rFonts w:ascii="Cambria Math" w:hAnsi="Cambria Math"/>
                </w:rPr>
                <m:t>Δ</m:t>
              </m:r>
            </m:e>
            <m:sub>
              <m:r>
                <w:rPr>
                  <w:rFonts w:ascii="Cambria Math" w:hAnsi="Cambria Math"/>
                </w:rPr>
                <m:t>s</m:t>
              </m:r>
            </m:sub>
          </m:sSub>
          <m:d>
            <m:dPr>
              <m:ctrlPr>
                <w:rPr>
                  <w:rFonts w:ascii="Cambria Math" w:hAnsi="Cambria Math"/>
                </w:rPr>
              </m:ctrlPr>
            </m:dPr>
            <m:e>
              <m:r>
                <w:rPr>
                  <w:rFonts w:ascii="Cambria Math" w:hAnsi="Cambria Math"/>
                </w:rPr>
                <m:t>t</m:t>
              </m:r>
            </m:e>
          </m:d>
        </m:oMath>
        <w:r>
          <w:t>). The models here only varied in their temporal components</w:t>
        </w:r>
      </w:moveTo>
      <w:ins w:id="64" w:author="Smith,Adam C. [NCR]" w:date="2020-04-03T10:30:00Z">
        <w:r w:rsidR="00F42CDE">
          <w:t xml:space="preserve"> (</w:t>
        </w:r>
        <m:oMath>
          <m:sSub>
            <m:sSubPr>
              <m:ctrlPr>
                <w:rPr>
                  <w:rFonts w:ascii="Cambria Math" w:hAnsi="Cambria Math"/>
                </w:rPr>
              </m:ctrlPr>
            </m:sSubPr>
            <m:e>
              <m:r>
                <m:rPr>
                  <m:sty m:val="p"/>
                </m:rPr>
                <w:rPr>
                  <w:rFonts w:ascii="Cambria Math" w:hAnsi="Cambria Math"/>
                </w:rPr>
                <m:t>Δ</m:t>
              </m:r>
            </m:e>
            <m:sub>
              <m:r>
                <w:rPr>
                  <w:rFonts w:ascii="Cambria Math" w:hAnsi="Cambria Math"/>
                </w:rPr>
                <m:t>s</m:t>
              </m:r>
            </m:sub>
          </m:sSub>
          <m:d>
            <m:dPr>
              <m:ctrlPr>
                <w:rPr>
                  <w:rFonts w:ascii="Cambria Math" w:hAnsi="Cambria Math"/>
                </w:rPr>
              </m:ctrlPr>
            </m:dPr>
            <m:e>
              <m:r>
                <w:rPr>
                  <w:rFonts w:ascii="Cambria Math" w:hAnsi="Cambria Math"/>
                </w:rPr>
                <m:t>t</m:t>
              </m:r>
            </m:e>
          </m:d>
        </m:oMath>
        <w:r w:rsidR="00F42CDE">
          <w:t>)</w:t>
        </w:r>
      </w:ins>
      <w:moveTo w:id="65" w:author="Smith,Adam C. [NCR]" w:date="2020-04-03T09:10:00Z">
        <w:r>
          <w:t xml:space="preserve">. </w:t>
        </w:r>
        <w:del w:id="66" w:author="Smith,Adam C. [NCR]" w:date="2020-04-03T09:45:00Z">
          <w:r w:rsidDel="00C6713A">
            <w:delText>Priors were set</w:delText>
          </w:r>
        </w:del>
      </w:moveTo>
      <w:ins w:id="67" w:author="Smith,Adam C. [NCR]" w:date="2020-04-03T09:45:00Z">
        <w:r w:rsidR="00C6713A">
          <w:t>We set the priors</w:t>
        </w:r>
      </w:ins>
      <w:moveTo w:id="68" w:author="Smith,Adam C. [NCR]" w:date="2020-04-03T09:10:00Z">
        <w:r>
          <w:t xml:space="preserve"> following Link et al. (2017)</w:t>
        </w:r>
      </w:moveTo>
      <w:ins w:id="69" w:author="Smith,Adam C. [NCR]" w:date="2020-04-03T09:45:00Z">
        <w:r w:rsidR="00C6713A">
          <w:t xml:space="preserve"> and Smith et al. (2019), and we used</w:t>
        </w:r>
      </w:ins>
      <w:moveTo w:id="70" w:author="Smith,Adam C. [NCR]" w:date="2020-04-03T09:10:00Z">
        <w:del w:id="71" w:author="Smith,Adam C. [NCR]" w:date="2020-04-03T09:46:00Z">
          <w:r w:rsidDel="00C6713A">
            <w:delText>, and using</w:delText>
          </w:r>
        </w:del>
        <w:r>
          <w:t xml:space="preserve"> the heavy-tailed, t-distribution to model the count-level extra-Poisson dispersion (Link et al. 2019).</w:t>
        </w:r>
      </w:moveTo>
    </w:p>
    <w:moveToRangeEnd w:id="48"/>
    <w:p w14:paraId="34004BF2" w14:textId="77777777" w:rsidR="00561701" w:rsidRDefault="00561701" w:rsidP="002F18BD">
      <w:pPr>
        <w:spacing w:line="480" w:lineRule="auto"/>
      </w:pPr>
    </w:p>
    <w:p w14:paraId="03EAC4EA" w14:textId="0713B845" w:rsidR="00180E24" w:rsidRDefault="00180E24" w:rsidP="002F18BD">
      <w:pPr>
        <w:pStyle w:val="Heading2"/>
        <w:spacing w:line="480" w:lineRule="auto"/>
      </w:pPr>
      <w:r>
        <w:t>Bayesian hierarchical GAM</w:t>
      </w:r>
      <w:ins w:id="72" w:author="Smith,Adam C. [NCR]" w:date="2020-04-03T09:26:00Z">
        <w:r w:rsidR="00985A22">
          <w:t>s</w:t>
        </w:r>
      </w:ins>
    </w:p>
    <w:p w14:paraId="6090E4DA" w14:textId="29F3E629" w:rsidR="00180E24" w:rsidDel="00561701" w:rsidRDefault="00180E24" w:rsidP="00561701">
      <w:pPr>
        <w:spacing w:line="480" w:lineRule="auto"/>
        <w:rPr>
          <w:moveFrom w:id="73" w:author="Smith,Adam C. [NCR]" w:date="2020-04-03T09:10:00Z"/>
        </w:rPr>
      </w:pPr>
      <w:r>
        <w:tab/>
      </w:r>
      <w:moveFromRangeStart w:id="74" w:author="Smith,Adam C. [NCR]" w:date="2020-04-03T09:10:00Z" w:name="move36797464"/>
      <w:moveFrom w:id="75" w:author="Smith,Adam C. [NCR]" w:date="2020-04-03T09:10:00Z">
        <w:r w:rsidDel="00561701">
          <w:t xml:space="preserve">We based the GAM, and </w:t>
        </w:r>
        <w:r w:rsidR="00F90A89" w:rsidDel="00561701">
          <w:t>all</w:t>
        </w:r>
        <w:r w:rsidDel="00561701">
          <w:t xml:space="preserve"> the other models used here, on the model described in Sauer and Link (2011), varying only the components that model change in populations over time. </w:t>
        </w:r>
        <w:r w:rsidR="00F90A89" w:rsidDel="00561701">
          <w:t>All</w:t>
        </w:r>
        <w:r w:rsidDel="00561701">
          <w:t xml:space="preserve"> the models here have the same basic structure:</w:t>
        </w:r>
      </w:moveFrom>
    </w:p>
    <w:p w14:paraId="31A8609A" w14:textId="41A5AD9D" w:rsidR="00180E24" w:rsidRPr="00B67E12" w:rsidDel="00561701" w:rsidRDefault="00180E24" w:rsidP="00561701">
      <w:pPr>
        <w:spacing w:line="480" w:lineRule="auto"/>
        <w:rPr>
          <w:moveFrom w:id="76" w:author="Smith,Adam C. [NCR]" w:date="2020-04-03T09:10:00Z"/>
          <w:rFonts w:eastAsiaTheme="minorEastAsia"/>
        </w:rPr>
      </w:pPr>
      <m:oMathPara>
        <m:oMath>
          <m:r>
            <m:rPr>
              <m:sty m:val="p"/>
            </m:rPr>
            <w:rPr>
              <w:rFonts w:ascii="Cambria Math" w:hAnsi="Cambria Math"/>
            </w:rPr>
            <m:t>log</m:t>
          </m:r>
          <m:d>
            <m:dPr>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s,j,t</m:t>
                  </m:r>
                </m:sub>
              </m:sSub>
            </m:e>
          </m:d>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s</m:t>
              </m:r>
            </m:sub>
          </m:sSub>
          <m:r>
            <w:rPr>
              <w:rFonts w:ascii="Cambria Math" w:hAnsi="Cambria Math"/>
            </w:rPr>
            <m:t>+</m:t>
          </m:r>
          <m:sSub>
            <m:sSubPr>
              <m:ctrlPr>
                <w:rPr>
                  <w:rFonts w:ascii="Cambria Math" w:hAnsi="Cambria Math"/>
                </w:rPr>
              </m:ctrlPr>
            </m:sSubPr>
            <m:e>
              <m:r>
                <m:rPr>
                  <m:sty m:val="p"/>
                </m:rPr>
                <w:rPr>
                  <w:rFonts w:ascii="Cambria Math" w:hAnsi="Cambria Math"/>
                </w:rPr>
                <m:t>Δ</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+ηΙ</m:t>
          </m:r>
          <m:d>
            <m:dPr>
              <m:begChr m:val="["/>
              <m:endChr m:val="]"/>
              <m:ctrlPr>
                <w:rPr>
                  <w:rFonts w:ascii="Cambria Math" w:hAnsi="Cambria Math"/>
                </w:rPr>
              </m:ctrlPr>
            </m:dPr>
            <m:e>
              <m:r>
                <w:rPr>
                  <w:rFonts w:ascii="Cambria Math" w:hAnsi="Cambria Math"/>
                </w:rPr>
                <m:t>j,t</m:t>
              </m:r>
            </m:e>
          </m:d>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s,j,t</m:t>
              </m:r>
            </m:sub>
          </m:sSub>
        </m:oMath>
      </m:oMathPara>
    </w:p>
    <w:p w14:paraId="238ED2E2" w14:textId="716C2B09" w:rsidR="00180E24" w:rsidRDefault="00180E24" w:rsidP="00561701">
      <w:pPr>
        <w:spacing w:line="480" w:lineRule="auto"/>
      </w:pPr>
      <w:moveFrom w:id="77" w:author="Smith,Adam C. [NCR]" w:date="2020-04-03T09:10:00Z">
        <w:r w:rsidDel="00561701">
          <w:t xml:space="preserve">The models treat the observed BBS counts as overdispersed Poisson random variables, with mean </w:t>
        </w:r>
        <m:oMath>
          <m:sSub>
            <m:sSubPr>
              <m:ctrlPr>
                <w:rPr>
                  <w:rFonts w:ascii="Cambria Math" w:hAnsi="Cambria Math"/>
                </w:rPr>
              </m:ctrlPr>
            </m:sSubPr>
            <m:e>
              <m:r>
                <w:rPr>
                  <w:rFonts w:ascii="Cambria Math" w:hAnsi="Cambria Math"/>
                </w:rPr>
                <m:t>λ</m:t>
              </m:r>
            </m:e>
            <m:sub>
              <m:r>
                <w:rPr>
                  <w:rFonts w:ascii="Cambria Math" w:hAnsi="Cambria Math"/>
                </w:rPr>
                <m:t>s,j,t</m:t>
              </m:r>
            </m:sub>
          </m:sSub>
        </m:oMath>
        <w:r w:rsidRPr="00922D60" w:rsidDel="00561701">
          <w:t xml:space="preserve"> </w:t>
        </w:r>
        <w:r w:rsidDel="00561701">
          <w:t xml:space="preserve">(i.e., geographic stratum </w:t>
        </w:r>
        <m:oMath>
          <m:r>
            <w:rPr>
              <w:rFonts w:ascii="Cambria Math" w:hAnsi="Cambria Math"/>
            </w:rPr>
            <m:t>s</m:t>
          </m:r>
        </m:oMath>
        <w:r w:rsidDel="00561701">
          <w:t xml:space="preserve">, observer and route combination </w:t>
        </w:r>
        <m:oMath>
          <m:r>
            <w:rPr>
              <w:rFonts w:ascii="Cambria Math" w:hAnsi="Cambria Math"/>
            </w:rPr>
            <m:t>j</m:t>
          </m:r>
        </m:oMath>
        <w:r w:rsidDel="00561701">
          <w:t xml:space="preserve">, and year </w:t>
        </w:r>
        <m:oMath>
          <m:r>
            <w:rPr>
              <w:rFonts w:ascii="Cambria Math" w:hAnsi="Cambria Math"/>
            </w:rPr>
            <m:t>t</m:t>
          </m:r>
        </m:oMath>
        <w:r w:rsidDel="00561701">
          <w:t>). The means are log-linear functions of stratum-specific intercepts (</w:t>
        </w:r>
        <m:oMath>
          <m:sSub>
            <m:sSubPr>
              <m:ctrlPr>
                <w:rPr>
                  <w:rFonts w:ascii="Cambria Math" w:hAnsi="Cambria Math"/>
                </w:rPr>
              </m:ctrlPr>
            </m:sSubPr>
            <m:e>
              <m:r>
                <w:rPr>
                  <w:rFonts w:ascii="Cambria Math" w:hAnsi="Cambria Math"/>
                </w:rPr>
                <m:t>θ</m:t>
              </m:r>
            </m:e>
            <m:sub>
              <m:r>
                <w:rPr>
                  <w:rFonts w:ascii="Cambria Math" w:hAnsi="Cambria Math"/>
                </w:rPr>
                <m:t>s</m:t>
              </m:r>
            </m:sub>
          </m:sSub>
        </m:oMath>
        <w:r w:rsidDel="00561701">
          <w:t xml:space="preserve">), observer-route effects </w:t>
        </w:r>
        <w:r w:rsidR="001C7628" w:rsidDel="00561701">
          <w:t>(</w:t>
        </w:r>
        <m:oMath>
          <m:sSub>
            <m:sSubPr>
              <m:ctrlPr>
                <w:rPr>
                  <w:rFonts w:ascii="Cambria Math" w:hAnsi="Cambria Math"/>
                  <w:i/>
                </w:rPr>
              </m:ctrlPr>
            </m:sSubPr>
            <m:e>
              <m:r>
                <w:rPr>
                  <w:rFonts w:ascii="Cambria Math" w:hAnsi="Cambria Math"/>
                </w:rPr>
                <m:t>ω</m:t>
              </m:r>
            </m:e>
            <m:sub>
              <m:r>
                <w:rPr>
                  <w:rFonts w:ascii="Cambria Math" w:hAnsi="Cambria Math"/>
                </w:rPr>
                <m:t>j</m:t>
              </m:r>
            </m:sub>
          </m:sSub>
        </m:oMath>
        <w:r w:rsidR="001C7628" w:rsidDel="00561701">
          <w:t xml:space="preserve">), </w:t>
        </w:r>
        <w:r w:rsidDel="00561701">
          <w:t>first-year startup effects for a given observer</w:t>
        </w:r>
        <m:oMath>
          <m:r>
            <w:rPr>
              <w:rFonts w:ascii="Cambria Math" w:hAnsi="Cambria Math"/>
            </w:rPr>
            <m:t xml:space="preserve"> (ηΙ</m:t>
          </m:r>
          <m:d>
            <m:dPr>
              <m:begChr m:val="["/>
              <m:endChr m:val="]"/>
              <m:ctrlPr>
                <w:rPr>
                  <w:rFonts w:ascii="Cambria Math" w:hAnsi="Cambria Math"/>
                </w:rPr>
              </m:ctrlPr>
            </m:dPr>
            <m:e>
              <m:r>
                <w:rPr>
                  <w:rFonts w:ascii="Cambria Math" w:hAnsi="Cambria Math"/>
                </w:rPr>
                <m:t>j,t</m:t>
              </m:r>
            </m:e>
          </m:d>
          <m:r>
            <w:rPr>
              <w:rFonts w:ascii="Cambria Math" w:hAnsi="Cambria Math"/>
            </w:rPr>
            <m:t>)</m:t>
          </m:r>
        </m:oMath>
        <w:r w:rsidDel="00561701">
          <w:t xml:space="preserve"> a count-level random effect to model overdispersion (</w:t>
        </w:r>
        <m:oMath>
          <m:sSub>
            <m:sSubPr>
              <m:ctrlPr>
                <w:rPr>
                  <w:rFonts w:ascii="Cambria Math" w:hAnsi="Cambria Math"/>
                </w:rPr>
              </m:ctrlPr>
            </m:sSubPr>
            <m:e>
              <m:r>
                <w:rPr>
                  <w:rFonts w:ascii="Cambria Math" w:hAnsi="Cambria Math"/>
                </w:rPr>
                <m:t>ε</m:t>
              </m:r>
            </m:e>
            <m:sub>
              <m:r>
                <w:rPr>
                  <w:rFonts w:ascii="Cambria Math" w:hAnsi="Cambria Math"/>
                </w:rPr>
                <m:t>s,j,t</m:t>
              </m:r>
            </m:sub>
          </m:sSub>
        </m:oMath>
        <w:r w:rsidDel="00561701">
          <w:t>), and a temporal component estimated using some function of year (</w:t>
        </w:r>
        <m:oMath>
          <m:sSub>
            <m:sSubPr>
              <m:ctrlPr>
                <w:rPr>
                  <w:rFonts w:ascii="Cambria Math" w:hAnsi="Cambria Math"/>
                </w:rPr>
              </m:ctrlPr>
            </m:sSubPr>
            <m:e>
              <m:r>
                <m:rPr>
                  <m:sty m:val="p"/>
                </m:rPr>
                <w:rPr>
                  <w:rFonts w:ascii="Cambria Math" w:hAnsi="Cambria Math"/>
                </w:rPr>
                <m:t>Δ</m:t>
              </m:r>
            </m:e>
            <m:sub>
              <m:r>
                <w:rPr>
                  <w:rFonts w:ascii="Cambria Math" w:hAnsi="Cambria Math"/>
                </w:rPr>
                <m:t>s</m:t>
              </m:r>
            </m:sub>
          </m:sSub>
          <m:d>
            <m:dPr>
              <m:ctrlPr>
                <w:rPr>
                  <w:rFonts w:ascii="Cambria Math" w:hAnsi="Cambria Math"/>
                </w:rPr>
              </m:ctrlPr>
            </m:dPr>
            <m:e>
              <m:r>
                <w:rPr>
                  <w:rFonts w:ascii="Cambria Math" w:hAnsi="Cambria Math"/>
                </w:rPr>
                <m:t>t</m:t>
              </m:r>
            </m:e>
          </m:d>
        </m:oMath>
        <w:r w:rsidDel="00561701">
          <w:t>). The models here only varied in their temporal components. Priors were set following Link et al. (2017), and using the heavy-tailed, t-distribution to model the count-level extra-Poisson dispersion (Link et al. 2019).</w:t>
        </w:r>
      </w:moveFrom>
      <w:moveFromRangeEnd w:id="74"/>
    </w:p>
    <w:p w14:paraId="2722F6A7" w14:textId="77777777" w:rsidR="00985A22" w:rsidRDefault="00985A22">
      <w:pPr>
        <w:pStyle w:val="Heading3"/>
        <w:rPr>
          <w:ins w:id="78" w:author="Smith,Adam C. [NCR]" w:date="2020-04-03T09:26:00Z"/>
        </w:rPr>
        <w:pPrChange w:id="79" w:author="Smith,Adam C. [NCR]" w:date="2020-04-03T09:27:00Z">
          <w:pPr>
            <w:spacing w:line="480" w:lineRule="auto"/>
          </w:pPr>
        </w:pPrChange>
      </w:pPr>
      <w:ins w:id="80" w:author="Smith,Adam C. [NCR]" w:date="2020-04-03T09:26:00Z">
        <w:r>
          <w:t>GAM</w:t>
        </w:r>
      </w:ins>
    </w:p>
    <w:p w14:paraId="393CE0E6" w14:textId="5074AD23" w:rsidR="00180E24" w:rsidRDefault="00180E24" w:rsidP="002F18BD">
      <w:pPr>
        <w:spacing w:line="480" w:lineRule="auto"/>
      </w:pPr>
      <w:r>
        <w:t xml:space="preserve">The main temporal component </w:t>
      </w:r>
      <m:oMath>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s</m:t>
            </m:r>
          </m:sub>
        </m:sSub>
        <m:d>
          <m:dPr>
            <m:ctrlPr>
              <w:rPr>
                <w:rFonts w:ascii="Cambria Math" w:hAnsi="Cambria Math"/>
                <w:i/>
              </w:rPr>
            </m:ctrlPr>
          </m:dPr>
          <m:e>
            <m:r>
              <w:rPr>
                <w:rFonts w:ascii="Cambria Math" w:hAnsi="Cambria Math"/>
              </w:rPr>
              <m:t>t</m:t>
            </m:r>
          </m:e>
        </m:d>
      </m:oMath>
      <w:r>
        <w:t xml:space="preserve"> in the GAM was modeled with a semi-parametric smooth, estimated following Crainiceanu et al (2005) as </w:t>
      </w:r>
    </w:p>
    <w:p w14:paraId="6F8CA541" w14:textId="5E418C99" w:rsidR="00180E24" w:rsidRDefault="0008429E" w:rsidP="002F18BD">
      <w:pPr>
        <w:spacing w:line="480" w:lineRule="auto"/>
      </w:pPr>
      <m:oMathPara>
        <m:oMath>
          <m:sSubSup>
            <m:sSubSupPr>
              <m:ctrlPr>
                <w:rPr>
                  <w:rFonts w:ascii="Cambria Math" w:hAnsi="Cambria Math"/>
                </w:rPr>
              </m:ctrlPr>
            </m:sSubSupPr>
            <m:e>
              <m:r>
                <m:rPr>
                  <m:sty m:val="p"/>
                </m:rPr>
                <w:rPr>
                  <w:rFonts w:ascii="Cambria Math" w:hAnsi="Cambria Math"/>
                </w:rPr>
                <m:t>Δ</m:t>
              </m:r>
            </m:e>
            <m:sub>
              <m:r>
                <m:rPr>
                  <m:sty m:val="p"/>
                </m:rPr>
                <w:rPr>
                  <w:rFonts w:ascii="Cambria Math" w:hAnsi="Cambria Math"/>
                </w:rPr>
                <m:t>s</m:t>
              </m:r>
            </m:sub>
            <m:sup>
              <m:r>
                <m:rPr>
                  <m:sty m:val="p"/>
                </m:rPr>
                <w:rPr>
                  <w:rFonts w:ascii="Cambria Math" w:hAnsi="Cambria Math"/>
                </w:rPr>
                <m:t>GAM</m:t>
              </m:r>
            </m:sup>
          </m:sSubSup>
          <m:d>
            <m:dPr>
              <m:ctrlPr>
                <w:rPr>
                  <w:rFonts w:ascii="Cambria Math" w:hAnsi="Cambria Math"/>
                </w:rPr>
              </m:ctrlPr>
            </m:dPr>
            <m:e>
              <m:r>
                <w:rPr>
                  <w:rFonts w:ascii="Cambria Math" w:hAnsi="Cambria Math"/>
                </w:rPr>
                <m:t>t</m:t>
              </m:r>
            </m:e>
          </m:d>
          <m:r>
            <w:rPr>
              <w:rFonts w:ascii="Cambria Math" w:hAnsi="Cambria Math"/>
            </w:rPr>
            <m:t>=</m:t>
          </m:r>
          <m:nary>
            <m:naryPr>
              <m:chr m:val="∑"/>
              <m:limLoc m:val="undOvr"/>
              <m:grow m:val="1"/>
              <m:ctrlPr>
                <w:rPr>
                  <w:rFonts w:ascii="Cambria Math" w:hAnsi="Cambria Math"/>
                </w:rPr>
              </m:ctrlPr>
            </m:naryPr>
            <m:sub>
              <m:r>
                <w:rPr>
                  <w:rFonts w:ascii="Cambria Math" w:hAnsi="Cambria Math"/>
                </w:rPr>
                <m:t>k=1</m:t>
              </m:r>
            </m:sub>
            <m:sup>
              <m:r>
                <w:rPr>
                  <w:rFonts w:ascii="Cambria Math" w:hAnsi="Cambria Math"/>
                </w:rPr>
                <m:t>Κ</m:t>
              </m:r>
            </m:sup>
            <m:e>
              <m:sSub>
                <m:sSubPr>
                  <m:ctrlPr>
                    <w:rPr>
                      <w:rFonts w:ascii="Cambria Math" w:hAnsi="Cambria Math"/>
                    </w:rPr>
                  </m:ctrlPr>
                </m:sSubPr>
                <m:e>
                  <m:r>
                    <w:rPr>
                      <w:rFonts w:ascii="Cambria Math" w:hAnsi="Cambria Math"/>
                    </w:rPr>
                    <m:t>β</m:t>
                  </m:r>
                </m:e>
                <m:sub>
                  <m:r>
                    <w:rPr>
                      <w:rFonts w:ascii="Cambria Math" w:hAnsi="Cambria Math"/>
                    </w:rPr>
                    <m:t>s,k</m:t>
                  </m:r>
                </m:sub>
              </m:sSub>
              <m:sSub>
                <m:sSubPr>
                  <m:ctrlPr>
                    <w:rPr>
                      <w:rFonts w:ascii="Cambria Math" w:hAnsi="Cambria Math"/>
                    </w:rPr>
                  </m:ctrlPr>
                </m:sSubPr>
                <m:e>
                  <m:r>
                    <w:rPr>
                      <w:rFonts w:ascii="Cambria Math" w:hAnsi="Cambria Math"/>
                    </w:rPr>
                    <m:t>χ</m:t>
                  </m:r>
                </m:e>
                <m:sub>
                  <m:r>
                    <w:rPr>
                      <w:rFonts w:ascii="Cambria Math" w:hAnsi="Cambria Math"/>
                    </w:rPr>
                    <m:t>t,k</m:t>
                  </m:r>
                </m:sub>
              </m:sSub>
            </m:e>
          </m:nary>
        </m:oMath>
      </m:oMathPara>
    </w:p>
    <w:p w14:paraId="01AC9651" w14:textId="13BBBB8D" w:rsidR="00180E24" w:rsidRDefault="00180E24" w:rsidP="002F18BD">
      <w:pPr>
        <w:spacing w:line="480" w:lineRule="auto"/>
      </w:pPr>
      <w:proofErr w:type="gramStart"/>
      <w:r>
        <w:lastRenderedPageBreak/>
        <w:t>where</w:t>
      </w:r>
      <w:proofErr w:type="gramEnd"/>
      <w:r>
        <w:t xml:space="preserve"> </w:t>
      </w:r>
      <m:oMath>
        <m:r>
          <w:rPr>
            <w:rFonts w:ascii="Cambria Math" w:hAnsi="Cambria Math"/>
          </w:rPr>
          <m:t>Κ</m:t>
        </m:r>
      </m:oMath>
      <w:r>
        <w:t xml:space="preserve"> is the number of knots, </w:t>
      </w:r>
      <m:oMath>
        <m:sSub>
          <m:sSubPr>
            <m:ctrlPr>
              <w:rPr>
                <w:rFonts w:ascii="Cambria Math" w:hAnsi="Cambria Math"/>
              </w:rPr>
            </m:ctrlPr>
          </m:sSubPr>
          <m:e>
            <m:r>
              <w:rPr>
                <w:rFonts w:ascii="Cambria Math" w:hAnsi="Cambria Math"/>
              </w:rPr>
              <m:t>χ</m:t>
            </m:r>
          </m:e>
          <m:sub>
            <m:r>
              <w:rPr>
                <w:rFonts w:ascii="Cambria Math" w:hAnsi="Cambria Math"/>
              </w:rPr>
              <m:t>t,k</m:t>
            </m:r>
          </m:sub>
        </m:sSub>
      </m:oMath>
      <w:r>
        <w:rPr>
          <w:rFonts w:eastAsiaTheme="minorEastAsia"/>
        </w:rPr>
        <w:t xml:space="preserve"> </w:t>
      </w:r>
      <w:r>
        <w:t xml:space="preserve">is the year </w:t>
      </w:r>
      <m:oMath>
        <m:r>
          <w:rPr>
            <w:rFonts w:ascii="Cambria Math" w:hAnsi="Cambria Math"/>
          </w:rPr>
          <m:t>t</m:t>
        </m:r>
      </m:oMath>
      <w:r>
        <w:t xml:space="preserve"> and </w:t>
      </w:r>
      <m:oMath>
        <m:r>
          <w:rPr>
            <w:rFonts w:ascii="Cambria Math" w:hAnsi="Cambria Math"/>
          </w:rPr>
          <m:t>k</m:t>
        </m:r>
      </m:oMath>
      <w:r>
        <w:rPr>
          <w:rFonts w:eastAsiaTheme="minorEastAsia"/>
        </w:rPr>
        <w:t>th</w:t>
      </w:r>
      <w:r>
        <w:t xml:space="preserve"> entry in the design matrix </w:t>
      </w:r>
      <m:oMath>
        <m:r>
          <m:rPr>
            <m:sty m:val="p"/>
          </m:rPr>
          <w:rPr>
            <w:rFonts w:ascii="Cambria Math" w:hAnsi="Cambria Math"/>
          </w:rPr>
          <m:t>Χ</m:t>
        </m:r>
        <m:r>
          <w:rPr>
            <w:rFonts w:ascii="Cambria Math" w:hAnsi="Cambria Math"/>
          </w:rPr>
          <m:t xml:space="preserve"> </m:t>
        </m:r>
      </m:oMath>
      <w:r>
        <w:t xml:space="preserve">(defined below), and </w:t>
      </w:r>
      <m:oMath>
        <m:sSub>
          <m:sSubPr>
            <m:ctrlPr>
              <w:rPr>
                <w:rFonts w:ascii="Cambria Math" w:hAnsi="Cambria Math"/>
              </w:rPr>
            </m:ctrlPr>
          </m:sSubPr>
          <m:e>
            <m:r>
              <w:rPr>
                <w:rFonts w:ascii="Cambria Math" w:hAnsi="Cambria Math"/>
              </w:rPr>
              <m:t>β</m:t>
            </m:r>
          </m:e>
          <m:sub>
            <m:r>
              <w:rPr>
                <w:rFonts w:ascii="Cambria Math" w:hAnsi="Cambria Math"/>
              </w:rPr>
              <m:t>i,.</m:t>
            </m:r>
          </m:sub>
        </m:sSub>
      </m:oMath>
      <w:r>
        <w:t xml:space="preserve">is the </w:t>
      </w:r>
      <m:oMath>
        <m:r>
          <w:rPr>
            <w:rFonts w:ascii="Cambria Math" w:hAnsi="Cambria Math"/>
          </w:rPr>
          <m:t>Κ</m:t>
        </m:r>
      </m:oMath>
      <w:r>
        <w:t xml:space="preserve">-length vector of parameters that control the shape of the trajectory in stratum </w:t>
      </w:r>
      <m:oMath>
        <m:r>
          <w:rPr>
            <w:rFonts w:ascii="Cambria Math" w:hAnsi="Cambria Math"/>
          </w:rPr>
          <m:t>s</m:t>
        </m:r>
      </m:oMath>
      <w:r>
        <w:t xml:space="preserve">. Each </w:t>
      </w:r>
      <m:oMath>
        <m:r>
          <m:rPr>
            <m:sty m:val="p"/>
          </m:rPr>
          <w:rPr>
            <w:rFonts w:ascii="Cambria Math" w:hAnsi="Cambria Math"/>
          </w:rPr>
          <w:br/>
        </m:r>
        <m:sSub>
          <m:sSubPr>
            <m:ctrlPr>
              <w:rPr>
                <w:rFonts w:ascii="Cambria Math" w:hAnsi="Cambria Math"/>
              </w:rPr>
            </m:ctrlPr>
          </m:sSubPr>
          <m:e>
            <m:r>
              <w:rPr>
                <w:rFonts w:ascii="Cambria Math" w:hAnsi="Cambria Math"/>
              </w:rPr>
              <m:t>β</m:t>
            </m:r>
          </m:e>
          <m:sub>
            <m:r>
              <w:rPr>
                <w:rFonts w:ascii="Cambria Math" w:hAnsi="Cambria Math"/>
              </w:rPr>
              <m:t>s,k</m:t>
            </m:r>
          </m:sub>
        </m:sSub>
      </m:oMath>
      <w:r>
        <w:rPr>
          <w:rFonts w:eastAsiaTheme="minorEastAsia"/>
        </w:rPr>
        <w:t xml:space="preserve"> </w:t>
      </w:r>
      <w:r>
        <w:t>is estimated as a random effect, centered on a mean across all strata (</w:t>
      </w:r>
      <w:r w:rsidR="00F2032E">
        <w:rPr>
          <w:rFonts w:eastAsiaTheme="minorEastAsia"/>
        </w:rPr>
        <w:t xml:space="preserve">a </w:t>
      </w:r>
      <w:proofErr w:type="spellStart"/>
      <w:proofErr w:type="gramStart"/>
      <w:r w:rsidR="00F2032E">
        <w:rPr>
          <w:rFonts w:eastAsiaTheme="minorEastAsia"/>
        </w:rPr>
        <w:t>hyperparameter</w:t>
      </w:r>
      <w:proofErr w:type="spellEnd"/>
      <w:r w:rsidR="00F2032E">
        <w:rPr>
          <w:rFonts w:eastAsiaTheme="minorEastAsia"/>
        </w:rPr>
        <w:t xml:space="preserve"> </w:t>
      </w:r>
      <w:proofErr w:type="gramEnd"/>
      <m:oMath>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k</m:t>
            </m:r>
          </m:sub>
        </m:sSub>
      </m:oMath>
      <w:r>
        <w:rPr>
          <w:rFonts w:eastAsiaTheme="minorEastAsia"/>
        </w:rPr>
        <w:t>)</w:t>
      </w:r>
    </w:p>
    <w:p w14:paraId="550F63E3" w14:textId="4BF5FD6F" w:rsidR="00180E24" w:rsidRPr="00FB0FC0" w:rsidRDefault="0008429E" w:rsidP="002F18BD">
      <w:pPr>
        <w:spacing w:line="480" w:lineRule="auto"/>
        <w:rPr>
          <w:rFonts w:eastAsiaTheme="minorEastAsia"/>
        </w:rPr>
      </w:pPr>
      <m:oMathPara>
        <m:oMath>
          <m:sSub>
            <m:sSubPr>
              <m:ctrlPr>
                <w:rPr>
                  <w:rFonts w:ascii="Cambria Math" w:hAnsi="Cambria Math"/>
                </w:rPr>
              </m:ctrlPr>
            </m:sSubPr>
            <m:e>
              <m:r>
                <w:rPr>
                  <w:rFonts w:ascii="Cambria Math" w:hAnsi="Cambria Math"/>
                </w:rPr>
                <m:t>β</m:t>
              </m:r>
            </m:e>
            <m:sub>
              <m:r>
                <w:rPr>
                  <w:rFonts w:ascii="Cambria Math" w:hAnsi="Cambria Math"/>
                </w:rPr>
                <m:t>s,k</m:t>
              </m:r>
            </m:sub>
          </m:sSub>
          <m:r>
            <w:rPr>
              <w:rFonts w:ascii="Cambria Math" w:hAnsi="Cambria Math"/>
            </w:rPr>
            <m:t xml:space="preserve"> ~ Normal</m:t>
          </m:r>
          <m:d>
            <m:dPr>
              <m:ctrlPr>
                <w:rPr>
                  <w:rFonts w:ascii="Cambria Math" w:hAnsi="Cambria Math"/>
                </w:rPr>
              </m:ctrlPr>
            </m:dPr>
            <m:e>
              <m:sSub>
                <m:sSubPr>
                  <m:ctrlPr>
                    <w:rPr>
                      <w:rFonts w:ascii="Cambria Math" w:hAnsi="Cambria Math"/>
                    </w:rPr>
                  </m:ctrlPr>
                </m:sSubPr>
                <m:e>
                  <m:r>
                    <m:rPr>
                      <m:sty m:val="p"/>
                    </m:rPr>
                    <w:rPr>
                      <w:rFonts w:ascii="Cambria Math" w:hAnsi="Cambria Math"/>
                    </w:rPr>
                    <m:t>Β</m:t>
                  </m:r>
                </m:e>
                <m:sub>
                  <m:r>
                    <w:rPr>
                      <w:rFonts w:ascii="Cambria Math" w:hAnsi="Cambria Math"/>
                    </w:rPr>
                    <m:t>k</m:t>
                  </m:r>
                </m:sub>
              </m:sSub>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β</m:t>
                  </m:r>
                </m:sub>
                <m:sup>
                  <m:r>
                    <w:rPr>
                      <w:rFonts w:ascii="Cambria Math" w:hAnsi="Cambria Math"/>
                    </w:rPr>
                    <m:t>2</m:t>
                  </m:r>
                </m:sup>
              </m:sSubSup>
            </m:e>
          </m:d>
        </m:oMath>
      </m:oMathPara>
    </w:p>
    <w:p w14:paraId="370874F9" w14:textId="003F2BF3" w:rsidR="00FB0FC0" w:rsidRDefault="00A70EA2" w:rsidP="002F18BD">
      <w:pPr>
        <w:spacing w:line="480" w:lineRule="auto"/>
        <w:rPr>
          <w:rFonts w:eastAsiaTheme="minorEastAsia"/>
        </w:rPr>
      </w:pPr>
      <w:proofErr w:type="gramStart"/>
      <w:r>
        <w:rPr>
          <w:rFonts w:eastAsiaTheme="minorEastAsia"/>
        </w:rPr>
        <w:t>and</w:t>
      </w:r>
      <w:proofErr w:type="gramEnd"/>
    </w:p>
    <w:p w14:paraId="69EFAB13" w14:textId="0EAE95AB" w:rsidR="00FB0FC0" w:rsidRPr="0043522E" w:rsidRDefault="0008429E" w:rsidP="002F18BD">
      <w:pPr>
        <w:spacing w:line="480" w:lineRule="auto"/>
      </w:pPr>
      <m:oMathPara>
        <m:oMath>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K</m:t>
              </m:r>
            </m:sub>
          </m:sSub>
          <m:r>
            <w:rPr>
              <w:rFonts w:ascii="Cambria Math" w:hAnsi="Cambria Math"/>
            </w:rPr>
            <m:t xml:space="preserve"> ~ Normal</m:t>
          </m:r>
          <m:d>
            <m:dPr>
              <m:ctrlPr>
                <w:rPr>
                  <w:rFonts w:ascii="Cambria Math" w:hAnsi="Cambria Math"/>
                  <w:i/>
                </w:rPr>
              </m:ctrlPr>
            </m:dPr>
            <m:e>
              <m:r>
                <m:rPr>
                  <m:sty m:val="bi"/>
                </m:rPr>
                <w:rPr>
                  <w:rFonts w:ascii="Cambria Math" w:hAnsi="Cambria Math"/>
                </w:rPr>
                <m:t>0</m:t>
              </m:r>
              <m:r>
                <w:rPr>
                  <w:rFonts w:ascii="Cambria Math" w:hAnsi="Cambria Math"/>
                </w:rPr>
                <m:t xml:space="preserve">, </m:t>
              </m:r>
              <m:sSubSup>
                <m:sSubSupPr>
                  <m:ctrlPr>
                    <w:rPr>
                      <w:rFonts w:ascii="Cambria Math" w:hAnsi="Cambria Math"/>
                      <w:i/>
                    </w:rPr>
                  </m:ctrlPr>
                </m:sSubSupPr>
                <m:e>
                  <m:r>
                    <w:rPr>
                      <w:rFonts w:ascii="Cambria Math" w:hAnsi="Cambria Math"/>
                    </w:rPr>
                    <m:t>σ</m:t>
                  </m:r>
                </m:e>
                <m:sub>
                  <m:r>
                    <m:rPr>
                      <m:sty m:val="p"/>
                    </m:rPr>
                    <w:rPr>
                      <w:rFonts w:ascii="Cambria Math" w:hAnsi="Cambria Math"/>
                    </w:rPr>
                    <m:t>Β</m:t>
                  </m:r>
                </m:sub>
                <m:sup>
                  <m:r>
                    <w:rPr>
                      <w:rFonts w:ascii="Cambria Math" w:hAnsi="Cambria Math"/>
                    </w:rPr>
                    <m:t>2</m:t>
                  </m:r>
                </m:sup>
              </m:sSubSup>
            </m:e>
          </m:d>
        </m:oMath>
      </m:oMathPara>
    </w:p>
    <w:p w14:paraId="45173AC9" w14:textId="31E4FD8B" w:rsidR="00156F17" w:rsidRDefault="00A70EA2" w:rsidP="00156F17">
      <w:pPr>
        <w:spacing w:line="480" w:lineRule="auto"/>
      </w:pPr>
      <w:proofErr w:type="gramStart"/>
      <w:r>
        <w:t>where</w:t>
      </w:r>
      <w:proofErr w:type="gramEnd"/>
      <w:r>
        <w:t xml:space="preserve"> the </w:t>
      </w:r>
      <w:r w:rsidR="00180E24">
        <w:t xml:space="preserve">variance </w:t>
      </w:r>
      <m:oMath>
        <m:sSubSup>
          <m:sSubSupPr>
            <m:ctrlPr>
              <w:rPr>
                <w:rFonts w:ascii="Cambria Math" w:hAnsi="Cambria Math"/>
              </w:rPr>
            </m:ctrlPr>
          </m:sSubSupPr>
          <m:e>
            <m:r>
              <w:rPr>
                <w:rFonts w:ascii="Cambria Math" w:hAnsi="Cambria Math"/>
              </w:rPr>
              <m:t>σ</m:t>
            </m:r>
          </m:e>
          <m:sub>
            <m:r>
              <m:rPr>
                <m:sty m:val="p"/>
              </m:rPr>
              <w:rPr>
                <w:rFonts w:ascii="Cambria Math" w:hAnsi="Cambria Math"/>
              </w:rPr>
              <m:t>Β</m:t>
            </m:r>
          </m:sub>
          <m:sup>
            <m:r>
              <w:rPr>
                <w:rFonts w:ascii="Cambria Math" w:hAnsi="Cambria Math"/>
              </w:rPr>
              <m:t>2</m:t>
            </m:r>
          </m:sup>
        </m:sSubSup>
      </m:oMath>
      <w:r w:rsidR="00180E24">
        <w:rPr>
          <w:rFonts w:eastAsiaTheme="minorEastAsia"/>
        </w:rPr>
        <w:t xml:space="preserve"> </w:t>
      </w:r>
      <w:r w:rsidR="00180E24">
        <w:t>control</w:t>
      </w:r>
      <w:r>
        <w:t>s</w:t>
      </w:r>
      <w:r w:rsidR="00180E24">
        <w:t xml:space="preserve"> the shrinkage towards a first-degree polynomial</w:t>
      </w:r>
      <w:ins w:id="81" w:author="Smith,Adam C. [NCR]" w:date="2020-04-03T09:20:00Z">
        <w:r w:rsidR="005860E1">
          <w:t>. That is, this random effect variance term</w:t>
        </w:r>
      </w:ins>
      <w:ins w:id="82" w:author="Smith,Adam C. [NCR]" w:date="2020-04-03T09:24:00Z">
        <w:r w:rsidR="005860E1">
          <w:t xml:space="preserve"> </w:t>
        </w:r>
        <m:oMath>
          <m:sSubSup>
            <m:sSubSupPr>
              <m:ctrlPr>
                <w:rPr>
                  <w:rFonts w:ascii="Cambria Math" w:hAnsi="Cambria Math"/>
                </w:rPr>
              </m:ctrlPr>
            </m:sSubSupPr>
            <m:e>
              <m:r>
                <w:rPr>
                  <w:rFonts w:ascii="Cambria Math" w:hAnsi="Cambria Math"/>
                </w:rPr>
                <m:t>σ</m:t>
              </m:r>
            </m:e>
            <m:sub>
              <m:r>
                <m:rPr>
                  <m:sty m:val="p"/>
                </m:rPr>
                <w:rPr>
                  <w:rFonts w:ascii="Cambria Math" w:hAnsi="Cambria Math"/>
                </w:rPr>
                <m:t>Β</m:t>
              </m:r>
            </m:sub>
            <m:sup>
              <m:r>
                <w:rPr>
                  <w:rFonts w:ascii="Cambria Math" w:hAnsi="Cambria Math"/>
                </w:rPr>
                <m:t>2</m:t>
              </m:r>
            </m:sup>
          </m:sSubSup>
        </m:oMath>
      </w:ins>
      <w:ins w:id="83" w:author="Smith,Adam C. [NCR]" w:date="2020-04-03T09:20:00Z">
        <w:r w:rsidR="005860E1">
          <w:t xml:space="preserve"> acts as the complexity penalty, shrinking the </w:t>
        </w:r>
      </w:ins>
      <w:proofErr w:type="spellStart"/>
      <w:ins w:id="84" w:author="Smith,Adam C. [NCR]" w:date="2020-04-03T09:26:00Z">
        <w:r w:rsidR="00985A22">
          <w:t>wiggliness</w:t>
        </w:r>
      </w:ins>
      <w:proofErr w:type="spellEnd"/>
      <w:ins w:id="85" w:author="Smith,Adam C. [NCR]" w:date="2020-04-03T09:20:00Z">
        <w:r w:rsidR="005860E1">
          <w:t xml:space="preserve"> of the mean trajectory towards a straight and flat line</w:t>
        </w:r>
      </w:ins>
      <w:del w:id="86" w:author="Smith,Adam C. [NCR]" w:date="2020-04-03T09:20:00Z">
        <w:r w:rsidR="00180E24" w:rsidDel="005860E1">
          <w:delText xml:space="preserve"> (i.e., </w:delText>
        </w:r>
      </w:del>
      <w:del w:id="87" w:author="Smith,Adam C. [NCR]" w:date="2020-04-03T09:19:00Z">
        <w:r w:rsidR="00180E24" w:rsidDel="005860E1">
          <w:delText>a line</w:delText>
        </w:r>
      </w:del>
      <w:r w:rsidR="00180E24">
        <w:t xml:space="preserve">). </w:t>
      </w:r>
      <w:ins w:id="88" w:author="Smith,Adam C. [NCR]" w:date="2020-04-03T09:23:00Z">
        <w:r w:rsidR="005860E1">
          <w:t>In combination, t</w:t>
        </w:r>
      </w:ins>
      <w:del w:id="89" w:author="Smith,Adam C. [NCR]" w:date="2020-04-03T09:23:00Z">
        <w:r w:rsidR="00180E24" w:rsidDel="005860E1">
          <w:delText>T</w:delText>
        </w:r>
      </w:del>
      <w:r w:rsidR="00180E24">
        <w:t>hese variance parameters (</w:t>
      </w:r>
      <m:oMath>
        <m:sSubSup>
          <m:sSubSupPr>
            <m:ctrlPr>
              <w:rPr>
                <w:rFonts w:ascii="Cambria Math" w:hAnsi="Cambria Math"/>
              </w:rPr>
            </m:ctrlPr>
          </m:sSubSupPr>
          <m:e>
            <m:r>
              <w:rPr>
                <w:rFonts w:ascii="Cambria Math" w:hAnsi="Cambria Math"/>
              </w:rPr>
              <m:t>σ</m:t>
            </m:r>
          </m:e>
          <m:sub>
            <m:r>
              <w:rPr>
                <w:rFonts w:ascii="Cambria Math" w:hAnsi="Cambria Math"/>
              </w:rPr>
              <m:t>β</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σ</m:t>
            </m:r>
          </m:e>
          <m:sub>
            <m:r>
              <m:rPr>
                <m:sty m:val="p"/>
              </m:rPr>
              <w:rPr>
                <w:rFonts w:ascii="Cambria Math" w:hAnsi="Cambria Math"/>
              </w:rPr>
              <m:t>Β</m:t>
            </m:r>
          </m:sub>
          <m:sup>
            <m:r>
              <w:rPr>
                <w:rFonts w:ascii="Cambria Math" w:hAnsi="Cambria Math"/>
              </w:rPr>
              <m:t>2</m:t>
            </m:r>
          </m:sup>
        </m:sSubSup>
      </m:oMath>
      <w:r w:rsidR="00180E24">
        <w:t xml:space="preserve">) control the complexity penalty of the </w:t>
      </w:r>
      <w:del w:id="90" w:author="Smith,Adam C. [NCR]" w:date="2020-04-03T09:25:00Z">
        <w:r w:rsidR="00180E24" w:rsidDel="00985A22">
          <w:delText xml:space="preserve">smooths </w:delText>
        </w:r>
      </w:del>
      <w:ins w:id="91" w:author="Smith,Adam C. [NCR]" w:date="2020-04-03T09:25:00Z">
        <w:r w:rsidR="00985A22">
          <w:t xml:space="preserve">species trajectories </w:t>
        </w:r>
      </w:ins>
      <w:r w:rsidR="00180E24">
        <w:t xml:space="preserve">and the variation in </w:t>
      </w:r>
      <w:ins w:id="92" w:author="Smith,Adam C. [NCR]" w:date="2020-04-03T09:25:00Z">
        <w:r w:rsidR="00985A22">
          <w:t xml:space="preserve">pattern and </w:t>
        </w:r>
      </w:ins>
      <w:r w:rsidR="00180E24">
        <w:t>complexity among strata</w:t>
      </w:r>
      <w:r w:rsidR="00A422D6">
        <w:t xml:space="preserve"> and were </w:t>
      </w:r>
      <w:r w:rsidR="009E3BE7">
        <w:t xml:space="preserve">given the following </w:t>
      </w:r>
      <w:r w:rsidR="00A422D6">
        <w:t>priors</w:t>
      </w:r>
      <w:r w:rsidR="00464ED8">
        <w:t xml:space="preserve">, following advice in </w:t>
      </w:r>
      <w:proofErr w:type="spellStart"/>
      <w:r w:rsidR="00464ED8">
        <w:t>Crainiceanu</w:t>
      </w:r>
      <w:proofErr w:type="spellEnd"/>
      <w:r w:rsidR="00464ED8">
        <w:t xml:space="preserve"> et al (2005</w:t>
      </w:r>
      <w:del w:id="93" w:author="Smith,Adam C. [NCR]" w:date="2020-04-03T10:45:00Z">
        <w:r w:rsidR="00464ED8" w:rsidDel="008279B6">
          <w:delText>)</w:delText>
        </w:r>
      </w:del>
      <w:ins w:id="94" w:author="Smith,Adam C. [NCR]" w:date="2020-04-03T10:45:00Z">
        <w:r w:rsidR="008279B6">
          <w:t>)</w:t>
        </w:r>
      </w:ins>
      <w:r w:rsidR="009E3BE7">
        <w:t>:</w:t>
      </w:r>
      <w:r w:rsidR="00464ED8">
        <w:t xml:space="preserve"> </w:t>
      </w:r>
    </w:p>
    <w:p w14:paraId="273716C6" w14:textId="7DD6840D" w:rsidR="00156F17" w:rsidRPr="00544ECC" w:rsidRDefault="0008429E" w:rsidP="00156F17">
      <w:pPr>
        <w:spacing w:line="480" w:lineRule="auto"/>
        <w:rPr>
          <w:rFonts w:eastAsiaTheme="minorEastAsia"/>
        </w:rPr>
      </w:pPr>
      <m:oMathPara>
        <m:oMath>
          <m:sSubSup>
            <m:sSubSupPr>
              <m:ctrlPr>
                <w:rPr>
                  <w:rFonts w:ascii="Cambria Math" w:hAnsi="Cambria Math"/>
                </w:rPr>
              </m:ctrlPr>
            </m:sSubSupPr>
            <m:e>
              <m:r>
                <w:rPr>
                  <w:rFonts w:ascii="Cambria Math" w:hAnsi="Cambria Math"/>
                </w:rPr>
                <m:t>σ</m:t>
              </m:r>
            </m:e>
            <m:sub>
              <m:r>
                <w:rPr>
                  <w:rFonts w:ascii="Cambria Math" w:hAnsi="Cambria Math"/>
                </w:rPr>
                <m:t>β</m:t>
              </m:r>
            </m:sub>
            <m:sup>
              <m:r>
                <w:rPr>
                  <w:rFonts w:ascii="Cambria Math" w:hAnsi="Cambria Math"/>
                </w:rPr>
                <m:t>2</m:t>
              </m:r>
            </m:sup>
          </m:sSubSup>
          <m:r>
            <w:rPr>
              <w:rFonts w:ascii="Cambria Math" w:hAnsi="Cambria Math"/>
            </w:rPr>
            <m:t xml:space="preserve"> ~ </m:t>
          </m:r>
          <m:f>
            <m:fPr>
              <m:ctrlPr>
                <w:rPr>
                  <w:rFonts w:ascii="Cambria Math" w:hAnsi="Cambria Math"/>
                  <w:i/>
                </w:rPr>
              </m:ctrlPr>
            </m:fPr>
            <m:num>
              <m:r>
                <w:rPr>
                  <w:rFonts w:ascii="Cambria Math" w:hAnsi="Cambria Math"/>
                </w:rPr>
                <m:t>1</m:t>
              </m:r>
            </m:num>
            <m:den>
              <m:r>
                <w:rPr>
                  <w:rFonts w:ascii="Cambria Math" w:hAnsi="Cambria Math"/>
                </w:rPr>
                <m:t>gamma</m:t>
              </m:r>
              <m:d>
                <m:dPr>
                  <m:ctrlPr>
                    <w:rPr>
                      <w:rFonts w:ascii="Cambria Math" w:hAnsi="Cambria Math"/>
                    </w:rPr>
                  </m:ctrlPr>
                </m:dPr>
                <m:e>
                  <m:r>
                    <m:rPr>
                      <m:sty m:val="p"/>
                    </m:rPr>
                    <w:rPr>
                      <w:rFonts w:ascii="Cambria Math" w:hAnsi="Cambria Math"/>
                    </w:rPr>
                    <m:t>2</m:t>
                  </m:r>
                  <m:r>
                    <w:rPr>
                      <w:rFonts w:ascii="Cambria Math" w:hAnsi="Cambria Math"/>
                    </w:rPr>
                    <m:t>, 0.2</m:t>
                  </m:r>
                </m:e>
              </m:d>
            </m:den>
          </m:f>
        </m:oMath>
      </m:oMathPara>
    </w:p>
    <w:p w14:paraId="0F38343A" w14:textId="164F1A48" w:rsidR="001E38A1" w:rsidRPr="00544ECC" w:rsidRDefault="0008429E" w:rsidP="00156F17">
      <w:pPr>
        <w:spacing w:line="480" w:lineRule="auto"/>
        <w:rPr>
          <w:rFonts w:eastAsiaTheme="minorEastAsia"/>
        </w:rPr>
      </w:pPr>
      <m:oMathPara>
        <m:oMath>
          <m:sSubSup>
            <m:sSubSupPr>
              <m:ctrlPr>
                <w:rPr>
                  <w:rFonts w:ascii="Cambria Math" w:hAnsi="Cambria Math"/>
                </w:rPr>
              </m:ctrlPr>
            </m:sSubSupPr>
            <m:e>
              <m:r>
                <w:rPr>
                  <w:rFonts w:ascii="Cambria Math" w:hAnsi="Cambria Math"/>
                </w:rPr>
                <m:t>σ</m:t>
              </m:r>
            </m:e>
            <m:sub>
              <m:r>
                <m:rPr>
                  <m:sty m:val="p"/>
                </m:rPr>
                <w:rPr>
                  <w:rFonts w:ascii="Cambria Math" w:hAnsi="Cambria Math"/>
                </w:rPr>
                <m:t>Β</m:t>
              </m:r>
            </m:sub>
            <m:sup>
              <m:r>
                <w:rPr>
                  <w:rFonts w:ascii="Cambria Math" w:hAnsi="Cambria Math"/>
                </w:rPr>
                <m:t>2</m:t>
              </m:r>
            </m:sup>
          </m:sSubSup>
          <m:r>
            <w:rPr>
              <w:rFonts w:ascii="Cambria Math" w:hAnsi="Cambria Math"/>
            </w:rPr>
            <m:t xml:space="preserve"> ~ </m:t>
          </m:r>
          <m:f>
            <m:fPr>
              <m:ctrlPr>
                <w:rPr>
                  <w:rFonts w:ascii="Cambria Math" w:hAnsi="Cambria Math"/>
                  <w:i/>
                </w:rPr>
              </m:ctrlPr>
            </m:fPr>
            <m:num>
              <m:r>
                <w:rPr>
                  <w:rFonts w:ascii="Cambria Math" w:hAnsi="Cambria Math"/>
                </w:rPr>
                <m:t>1</m:t>
              </m:r>
            </m:num>
            <m:den>
              <m:r>
                <w:rPr>
                  <w:rFonts w:ascii="Cambria Math" w:hAnsi="Cambria Math"/>
                </w:rPr>
                <m:t>gamma</m:t>
              </m:r>
              <m:d>
                <m:dPr>
                  <m:ctrlPr>
                    <w:rPr>
                      <w:rFonts w:ascii="Cambria Math" w:hAnsi="Cambria Math"/>
                    </w:rPr>
                  </m:ctrlPr>
                </m:dPr>
                <m:e>
                  <m:sSup>
                    <m:sSupPr>
                      <m:ctrlPr>
                        <w:rPr>
                          <w:rFonts w:ascii="Cambria Math" w:hAnsi="Cambria Math"/>
                        </w:rPr>
                      </m:ctrlPr>
                    </m:sSupPr>
                    <m:e>
                      <m:r>
                        <w:rPr>
                          <w:rFonts w:ascii="Cambria Math" w:hAnsi="Cambria Math"/>
                        </w:rPr>
                        <m:t>10</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-4</m:t>
                      </m:r>
                    </m:sup>
                  </m:sSup>
                </m:e>
              </m:d>
            </m:den>
          </m:f>
        </m:oMath>
      </m:oMathPara>
    </w:p>
    <w:p w14:paraId="4172F7BE" w14:textId="61832737" w:rsidR="008279B6" w:rsidRDefault="008279B6" w:rsidP="00985A22">
      <w:pPr>
        <w:spacing w:line="480" w:lineRule="auto"/>
        <w:rPr>
          <w:ins w:id="95" w:author="Smith,Adam C. [NCR]" w:date="2020-04-03T10:45:00Z"/>
        </w:rPr>
      </w:pPr>
      <w:ins w:id="96" w:author="Smith,Adam C. [NCR]" w:date="2020-04-03T10:45:00Z">
        <w:r>
          <w:t xml:space="preserve">These </w:t>
        </w:r>
      </w:ins>
      <w:ins w:id="97" w:author="Smith,Adam C. [NCR]" w:date="2020-04-03T10:46:00Z">
        <w:r>
          <w:t>prior parameters</w:t>
        </w:r>
      </w:ins>
      <w:ins w:id="98" w:author="Smith,Adam C. [NCR]" w:date="2020-04-03T10:45:00Z">
        <w:r>
          <w:t xml:space="preserve"> were chosen as a balance between ensuring that the priors are sufficiently vague and yet constrained to realistic values given the scale of the basis function</w:t>
        </w:r>
      </w:ins>
      <w:ins w:id="99" w:author="Smith,Adam C. [NCR]" w:date="2020-04-03T10:46:00Z">
        <w:r>
          <w:t xml:space="preserve">. We </w:t>
        </w:r>
      </w:ins>
      <w:ins w:id="100" w:author="Smith,Adam C. [NCR]" w:date="2020-04-03T10:48:00Z">
        <w:r w:rsidR="00623CAC">
          <w:t xml:space="preserve">have so far had good results across a wide range of species using these priors, but they </w:t>
        </w:r>
      </w:ins>
      <w:ins w:id="101" w:author="Smith,Adam C. [NCR]" w:date="2020-04-03T10:49:00Z">
        <w:r w:rsidR="00623CAC">
          <w:t>are an area of ongoing research</w:t>
        </w:r>
      </w:ins>
      <w:ins w:id="102" w:author="Smith,Adam C. [NCR]" w:date="2020-04-03T10:46:00Z">
        <w:r>
          <w:t xml:space="preserve"> and users of the package </w:t>
        </w:r>
        <w:proofErr w:type="spellStart"/>
        <w:r>
          <w:t>bbsBayes</w:t>
        </w:r>
        <w:proofErr w:type="spellEnd"/>
        <w:r>
          <w:t xml:space="preserve"> can </w:t>
        </w:r>
      </w:ins>
      <w:ins w:id="103" w:author="Smith,Adam C. [NCR]" w:date="2020-04-03T10:47:00Z">
        <w:r>
          <w:t>access the JAGS model descriptions to explore</w:t>
        </w:r>
      </w:ins>
      <w:ins w:id="104" w:author="Smith,Adam C. [NCR]" w:date="2020-04-03T10:49:00Z">
        <w:r w:rsidR="00623CAC">
          <w:t xml:space="preserve"> alternative priors. </w:t>
        </w:r>
      </w:ins>
    </w:p>
    <w:p w14:paraId="79151A2A" w14:textId="1F9F1DC6" w:rsidR="00985A22" w:rsidDel="00985A22" w:rsidRDefault="00985A22" w:rsidP="00985A22">
      <w:pPr>
        <w:spacing w:line="480" w:lineRule="auto"/>
        <w:rPr>
          <w:del w:id="105" w:author="Smith,Adam C. [NCR]" w:date="2020-04-03T09:28:00Z"/>
          <w:moveTo w:id="106" w:author="Smith,Adam C. [NCR]" w:date="2020-04-03T09:27:00Z"/>
        </w:rPr>
      </w:pPr>
      <w:moveToRangeStart w:id="107" w:author="Smith,Adam C. [NCR]" w:date="2020-04-03T09:27:00Z" w:name="move36798480"/>
      <w:moveTo w:id="108" w:author="Smith,Adam C. [NCR]" w:date="2020-04-03T09:27:00Z">
        <w:r>
          <w:t>The design matrix for the smoothing function (</w:t>
        </w:r>
        <m:oMath>
          <m:r>
            <m:rPr>
              <m:sty m:val="p"/>
            </m:rPr>
            <w:rPr>
              <w:rFonts w:ascii="Cambria Math" w:hAnsi="Cambria Math"/>
            </w:rPr>
            <m:t>Χ</m:t>
          </m:r>
        </m:oMath>
        <w:r>
          <w:t xml:space="preserve">) has a row for each year, and a column for each of </w:t>
        </w:r>
        <m:oMath>
          <m:r>
            <w:rPr>
              <w:rFonts w:ascii="Cambria Math" w:hAnsi="Cambria Math"/>
            </w:rPr>
            <m:t>Κ</m:t>
          </m:r>
        </m:oMath>
        <w:r>
          <w:rPr>
            <w:rFonts w:eastAsiaTheme="minorEastAsia"/>
          </w:rPr>
          <w:t xml:space="preserve"> </w:t>
        </w:r>
        <w:r>
          <w:t>knots. The GAM smooth represented a 3</w:t>
        </w:r>
        <w:r w:rsidRPr="00944F2C">
          <w:rPr>
            <w:vertAlign w:val="superscript"/>
          </w:rPr>
          <w:t>rd</w:t>
        </w:r>
        <w:r>
          <w:t>-degree polynomial spline:</w:t>
        </w:r>
        <m:oMath>
          <m:r>
            <m:rPr>
              <m:sty m:val="p"/>
            </m:rPr>
            <w:rPr>
              <w:rFonts w:ascii="Cambria Math" w:hAnsi="Cambria Math"/>
            </w:rPr>
            <m:t xml:space="preserve"> </m:t>
          </m:r>
          <m:sSub>
            <m:sSubPr>
              <m:ctrlPr>
                <w:rPr>
                  <w:rFonts w:ascii="Cambria Math" w:hAnsi="Cambria Math"/>
                </w:rPr>
              </m:ctrlPr>
            </m:sSubPr>
            <m:e>
              <m:r>
                <w:rPr>
                  <w:rFonts w:ascii="Cambria Math" w:hAnsi="Cambria Math"/>
                </w:rPr>
                <m:t>χ</m:t>
              </m:r>
            </m:e>
            <m:sub>
              <m:r>
                <w:rPr>
                  <w:rFonts w:ascii="Cambria Math" w:hAnsi="Cambria Math"/>
                </w:rPr>
                <m:t>t,k</m:t>
              </m:r>
            </m:sub>
          </m:sSub>
          <m:r>
            <w:rPr>
              <w:rFonts w:ascii="Cambria Math" w:hAnsi="Cambria Math"/>
            </w:rPr>
            <m:t>=|</m:t>
          </m:r>
          <m:sSup>
            <m:sSupPr>
              <m:ctrlPr>
                <w:rPr>
                  <w:rFonts w:ascii="Cambria Math" w:hAnsi="Cambria Math"/>
                </w:rPr>
              </m:ctrlPr>
            </m:sSupPr>
            <m:e>
              <m:r>
                <w:rPr>
                  <w:rFonts w:ascii="Cambria Math" w:hAnsi="Cambria Math"/>
                </w:rPr>
                <m:t>t</m:t>
              </m:r>
            </m:e>
            <m:sup>
              <m:r>
                <w:rPr>
                  <w:rFonts w:ascii="Cambria Math" w:hAnsi="Cambria Math"/>
                </w:rPr>
                <m:t>'</m:t>
              </m:r>
            </m:sup>
          </m:sSup>
          <m:r>
            <w:rPr>
              <w:rFonts w:ascii="Cambria Math" w:hAnsi="Cambria Math"/>
            </w:rPr>
            <m:t>-</m:t>
          </m:r>
          <m:sSub>
            <m:sSubPr>
              <m:ctrlPr>
                <w:rPr>
                  <w:rFonts w:ascii="Cambria Math" w:hAnsi="Cambria Math"/>
                </w:rPr>
              </m:ctrlPr>
            </m:sSubPr>
            <m:e>
              <m:sSup>
                <m:sSupPr>
                  <m:ctrlPr>
                    <w:rPr>
                      <w:rFonts w:ascii="Cambria Math" w:hAnsi="Cambria Math"/>
                    </w:rPr>
                  </m:ctrlPr>
                </m:sSupPr>
                <m:e>
                  <m:r>
                    <w:rPr>
                      <w:rFonts w:ascii="Cambria Math" w:hAnsi="Cambria Math"/>
                    </w:rPr>
                    <m:t>t</m:t>
                  </m:r>
                </m:e>
                <m:sup>
                  <m:r>
                    <w:rPr>
                      <w:rFonts w:ascii="Cambria Math" w:hAnsi="Cambria Math"/>
                    </w:rPr>
                    <m:t>'</m:t>
                  </m:r>
                </m:sup>
              </m:sSup>
            </m:e>
            <m:sub>
              <m:r>
                <w:rPr>
                  <w:rFonts w:ascii="Cambria Math" w:hAnsi="Cambria Math"/>
                </w:rPr>
                <m:t>k</m:t>
              </m:r>
            </m:sub>
          </m:sSub>
          <m:sSup>
            <m:sSupPr>
              <m:ctrlPr>
                <w:rPr>
                  <w:rFonts w:ascii="Cambria Math" w:hAnsi="Cambria Math"/>
                </w:rPr>
              </m:ctrlPr>
            </m:sSupPr>
            <m:e>
              <m:r>
                <w:rPr>
                  <w:rFonts w:ascii="Cambria Math" w:hAnsi="Cambria Math"/>
                </w:rPr>
                <m:t>|</m:t>
              </m:r>
            </m:e>
            <m:sup>
              <m:r>
                <w:rPr>
                  <w:rFonts w:ascii="Cambria Math" w:hAnsi="Cambria Math"/>
                </w:rPr>
                <m:t>3</m:t>
              </m:r>
            </m:sup>
          </m:sSup>
        </m:oMath>
        <w:r>
          <w:t xml:space="preserve"> and was calculated in R, following </w:t>
        </w:r>
        <w:proofErr w:type="spellStart"/>
        <w:r>
          <w:t>Crainiceanu</w:t>
        </w:r>
        <w:proofErr w:type="spellEnd"/>
        <w:r>
          <w:t xml:space="preserve"> et al (2005). Here, we have used 13 knots (</w:t>
        </w:r>
        <m:oMath>
          <m:r>
            <w:rPr>
              <w:rFonts w:ascii="Cambria Math" w:hAnsi="Cambria Math"/>
            </w:rPr>
            <m:t>Κ</m:t>
          </m:r>
        </m:oMath>
        <w:r>
          <w:t xml:space="preserve"> = 13), across the 53 </w:t>
        </w:r>
        <w:r>
          <w:lastRenderedPageBreak/>
          <w:t xml:space="preserve">year time-series of the BBS (1966-2018), following the default setting in the R-package </w:t>
        </w:r>
        <w:proofErr w:type="spellStart"/>
        <w:r>
          <w:t>bbsBayes</w:t>
        </w:r>
        <w:proofErr w:type="spellEnd"/>
        <w:r>
          <w:t xml:space="preserve"> (Edwards and Smith 2020), which is to add one knot for every 4 years in the time-series. With this number of knots, we have found that the 53-year trajectories are sufficiently flexible to capture all but the shortest-term variation (</w:t>
        </w:r>
        <w:del w:id="109" w:author="Smith,Adam C. [NCR]" w:date="2020-04-03T10:52:00Z">
          <w:r w:rsidDel="00623CAC">
            <w:delText>i.e., long- and medium-term variation</w:delText>
          </w:r>
        </w:del>
      </w:moveTo>
      <w:ins w:id="110" w:author="Smith,Adam C. [NCR]" w:date="2020-04-03T10:52:00Z">
        <w:r w:rsidR="00623CAC">
          <w:t xml:space="preserve">e.g., variation on the scale of </w:t>
        </w:r>
      </w:ins>
      <w:ins w:id="111" w:author="Smith,Adam C. [NCR]" w:date="2020-04-03T10:53:00Z">
        <w:r w:rsidR="00623CAC">
          <w:t>3-53 years,</w:t>
        </w:r>
      </w:ins>
      <w:moveTo w:id="112" w:author="Smith,Adam C. [NCR]" w:date="2020-04-03T09:27:00Z">
        <w:r>
          <w:t xml:space="preserve"> but not annual fluctuations). </w:t>
        </w:r>
      </w:moveTo>
    </w:p>
    <w:moveToRangeEnd w:id="107"/>
    <w:p w14:paraId="204E65DD" w14:textId="77777777" w:rsidR="00985A22" w:rsidRDefault="00985A22" w:rsidP="00985A22">
      <w:pPr>
        <w:spacing w:line="480" w:lineRule="auto"/>
        <w:rPr>
          <w:ins w:id="113" w:author="Smith,Adam C. [NCR]" w:date="2020-04-03T09:27:00Z"/>
        </w:rPr>
      </w:pPr>
    </w:p>
    <w:p w14:paraId="48C80556" w14:textId="633C6DD5" w:rsidR="00985A22" w:rsidRDefault="00985A22">
      <w:pPr>
        <w:pStyle w:val="Heading3"/>
        <w:rPr>
          <w:ins w:id="114" w:author="Smith,Adam C. [NCR]" w:date="2020-04-03T09:26:00Z"/>
        </w:rPr>
        <w:pPrChange w:id="115" w:author="Smith,Adam C. [NCR]" w:date="2020-04-03T09:26:00Z">
          <w:pPr>
            <w:spacing w:line="480" w:lineRule="auto"/>
          </w:pPr>
        </w:pPrChange>
      </w:pPr>
      <w:ins w:id="116" w:author="Smith,Adam C. [NCR]" w:date="2020-04-03T09:26:00Z">
        <w:r>
          <w:t>GAMYE</w:t>
        </w:r>
      </w:ins>
    </w:p>
    <w:p w14:paraId="14489194" w14:textId="70069D28" w:rsidR="001E38A1" w:rsidRDefault="001E38A1" w:rsidP="001E38A1">
      <w:pPr>
        <w:spacing w:line="480" w:lineRule="auto"/>
      </w:pPr>
      <w:r>
        <w:t>The GAMYE was identical to the GAM, with the addition of random year effects (</w:t>
      </w:r>
      <m:oMath>
        <m:sSub>
          <m:sSubPr>
            <m:ctrlPr>
              <w:rPr>
                <w:rFonts w:ascii="Cambria Math" w:hAnsi="Cambria Math"/>
              </w:rPr>
            </m:ctrlPr>
          </m:sSubPr>
          <m:e>
            <m:r>
              <w:rPr>
                <w:rFonts w:ascii="Cambria Math" w:hAnsi="Cambria Math"/>
              </w:rPr>
              <m:t>γ</m:t>
            </m:r>
          </m:e>
          <m:sub>
            <m:r>
              <w:rPr>
                <w:rFonts w:ascii="Cambria Math" w:hAnsi="Cambria Math"/>
              </w:rPr>
              <m:t>t,s</m:t>
            </m:r>
          </m:sub>
        </m:sSub>
      </m:oMath>
      <w:r>
        <w:t xml:space="preserve">) estimated following Sauer and Link (2011) and Smith et al. (2015), as </w:t>
      </w:r>
    </w:p>
    <w:p w14:paraId="3F058D31" w14:textId="77777777" w:rsidR="001E38A1" w:rsidRPr="00F822DA" w:rsidRDefault="0008429E" w:rsidP="001E38A1">
      <w:pPr>
        <w:spacing w:line="480" w:lineRule="auto"/>
        <w:rPr>
          <w:rFonts w:eastAsiaTheme="minorEastAsia"/>
        </w:rPr>
      </w:pPr>
      <m:oMathPara>
        <m:oMath>
          <m:sSub>
            <m:sSubPr>
              <m:ctrlPr>
                <w:rPr>
                  <w:rFonts w:ascii="Cambria Math" w:hAnsi="Cambria Math"/>
                  <w:i/>
                </w:rPr>
              </m:ctrlPr>
            </m:sSubPr>
            <m:e>
              <m:r>
                <w:rPr>
                  <w:rFonts w:ascii="Cambria Math" w:hAnsi="Cambria Math"/>
                </w:rPr>
                <m:t>γ</m:t>
              </m:r>
            </m:e>
            <m:sub>
              <m:r>
                <w:rPr>
                  <w:rFonts w:ascii="Cambria Math" w:hAnsi="Cambria Math"/>
                </w:rPr>
                <m:t>t,s</m:t>
              </m:r>
            </m:sub>
          </m:sSub>
          <m:r>
            <w:rPr>
              <w:rFonts w:ascii="Cambria Math" w:hAnsi="Cambria Math"/>
            </w:rPr>
            <m:t xml:space="preserve"> ~ Normal</m:t>
          </m:r>
          <m:d>
            <m:dPr>
              <m:ctrlPr>
                <w:rPr>
                  <w:rFonts w:ascii="Cambria Math" w:hAnsi="Cambria Math"/>
                  <w:i/>
                </w:rPr>
              </m:ctrlPr>
            </m:dPr>
            <m:e>
              <m:r>
                <m:rPr>
                  <m:sty m:val="bi"/>
                </m:rPr>
                <w:rPr>
                  <w:rFonts w:ascii="Cambria Math" w:hAnsi="Cambria Math"/>
                </w:rPr>
                <m:t>0</m:t>
              </m:r>
              <m:r>
                <w:rPr>
                  <w:rFonts w:ascii="Cambria Math" w:hAnsi="Cambria Math"/>
                </w:rPr>
                <m:t xml:space="preserve">, </m:t>
              </m:r>
              <m:sSubSup>
                <m:sSubSupPr>
                  <m:ctrlPr>
                    <w:rPr>
                      <w:rFonts w:ascii="Cambria Math" w:hAnsi="Cambria Math"/>
                    </w:rPr>
                  </m:ctrlPr>
                </m:sSubSupPr>
                <m:e>
                  <m:r>
                    <w:rPr>
                      <w:rFonts w:ascii="Cambria Math" w:hAnsi="Cambria Math"/>
                    </w:rPr>
                    <m:t>σ</m:t>
                  </m:r>
                </m:e>
                <m:sub>
                  <m:r>
                    <w:rPr>
                      <w:rFonts w:ascii="Cambria Math" w:hAnsi="Cambria Math"/>
                    </w:rPr>
                    <m:t>γ,s</m:t>
                  </m:r>
                </m:sub>
                <m:sup>
                  <m:r>
                    <w:rPr>
                      <w:rFonts w:ascii="Cambria Math" w:hAnsi="Cambria Math"/>
                    </w:rPr>
                    <m:t>2</m:t>
                  </m:r>
                </m:sup>
              </m:sSubSup>
            </m:e>
          </m:d>
        </m:oMath>
      </m:oMathPara>
    </w:p>
    <w:p w14:paraId="53067401" w14:textId="77777777" w:rsidR="001E38A1" w:rsidRDefault="001E38A1" w:rsidP="001E38A1">
      <w:pPr>
        <w:spacing w:line="480" w:lineRule="auto"/>
      </w:pPr>
      <w:proofErr w:type="gramStart"/>
      <w:r>
        <w:rPr>
          <w:rFonts w:eastAsiaTheme="minorEastAsia"/>
        </w:rPr>
        <w:t>where</w:t>
      </w:r>
      <w:proofErr w:type="gramEnd"/>
      <w:r>
        <w:rPr>
          <w:rFonts w:eastAsiaTheme="minorEastAsia"/>
        </w:rPr>
        <w:t xml:space="preserve"> </w:t>
      </w:r>
      <m:oMath>
        <m:sSubSup>
          <m:sSubSupPr>
            <m:ctrlPr>
              <w:rPr>
                <w:rFonts w:ascii="Cambria Math" w:hAnsi="Cambria Math"/>
              </w:rPr>
            </m:ctrlPr>
          </m:sSubSupPr>
          <m:e>
            <m:r>
              <w:rPr>
                <w:rFonts w:ascii="Cambria Math" w:hAnsi="Cambria Math"/>
              </w:rPr>
              <m:t>σ</m:t>
            </m:r>
          </m:e>
          <m:sub>
            <m:r>
              <w:rPr>
                <w:rFonts w:ascii="Cambria Math" w:hAnsi="Cambria Math"/>
              </w:rPr>
              <m:t>γ,s</m:t>
            </m:r>
          </m:sub>
          <m:sup>
            <m:r>
              <w:rPr>
                <w:rFonts w:ascii="Cambria Math" w:hAnsi="Cambria Math"/>
              </w:rPr>
              <m:t>2</m:t>
            </m:r>
          </m:sup>
        </m:sSubSup>
      </m:oMath>
      <w:r>
        <w:rPr>
          <w:rFonts w:eastAsiaTheme="minorEastAsia"/>
        </w:rPr>
        <w:t xml:space="preserve"> are stratum-specific variances. Thus, the temporal component for the GAMYE</w:t>
      </w:r>
      <w:r>
        <w:t xml:space="preserve"> is given by </w:t>
      </w:r>
    </w:p>
    <w:p w14:paraId="399D3716" w14:textId="58C4DA2C" w:rsidR="001E38A1" w:rsidRDefault="0008429E" w:rsidP="001E38A1">
      <w:pPr>
        <w:spacing w:line="480" w:lineRule="auto"/>
      </w:pPr>
      <m:oMathPara>
        <m:oMath>
          <m:sSubSup>
            <m:sSubSupPr>
              <m:ctrlPr>
                <w:rPr>
                  <w:rFonts w:ascii="Cambria Math" w:hAnsi="Cambria Math"/>
                  <w:i/>
                </w:rPr>
              </m:ctrlPr>
            </m:sSubSupPr>
            <m:e>
              <m:r>
                <m:rPr>
                  <m:sty m:val="p"/>
                </m:rPr>
                <w:rPr>
                  <w:rFonts w:ascii="Cambria Math" w:hAnsi="Cambria Math"/>
                </w:rPr>
                <m:t>Δ</m:t>
              </m:r>
              <m:ctrlPr>
                <w:rPr>
                  <w:rFonts w:ascii="Cambria Math" w:hAnsi="Cambria Math"/>
                </w:rPr>
              </m:ctrlPr>
            </m:e>
            <m:sub>
              <m:r>
                <w:rPr>
                  <w:rFonts w:ascii="Cambria Math" w:hAnsi="Cambria Math"/>
                </w:rPr>
                <m:t>s</m:t>
              </m:r>
            </m:sub>
            <m:sup>
              <m:r>
                <w:rPr>
                  <w:rFonts w:ascii="Cambria Math" w:hAnsi="Cambria Math"/>
                </w:rPr>
                <m:t>GAMYE</m:t>
              </m:r>
            </m:sup>
          </m:sSubSup>
          <m:d>
            <m:dPr>
              <m:ctrlPr>
                <w:rPr>
                  <w:rFonts w:ascii="Cambria Math" w:hAnsi="Cambria Math"/>
                </w:rPr>
              </m:ctrlPr>
            </m:dPr>
            <m:e>
              <m:r>
                <w:rPr>
                  <w:rFonts w:ascii="Cambria Math" w:hAnsi="Cambria Math"/>
                </w:rPr>
                <m:t>t</m:t>
              </m:r>
            </m:e>
          </m:d>
          <m:r>
            <w:rPr>
              <w:rFonts w:ascii="Cambria Math" w:hAnsi="Cambria Math"/>
            </w:rPr>
            <m:t>=</m:t>
          </m:r>
          <m:nary>
            <m:naryPr>
              <m:chr m:val="∑"/>
              <m:limLoc m:val="undOvr"/>
              <m:grow m:val="1"/>
              <m:ctrlPr>
                <w:rPr>
                  <w:rFonts w:ascii="Cambria Math" w:hAnsi="Cambria Math"/>
                </w:rPr>
              </m:ctrlPr>
            </m:naryPr>
            <m:sub>
              <m:r>
                <w:rPr>
                  <w:rFonts w:ascii="Cambria Math" w:hAnsi="Cambria Math"/>
                </w:rPr>
                <m:t>k=1</m:t>
              </m:r>
            </m:sub>
            <m:sup>
              <m:r>
                <w:rPr>
                  <w:rFonts w:ascii="Cambria Math" w:hAnsi="Cambria Math"/>
                </w:rPr>
                <m:t>Κ</m:t>
              </m:r>
            </m:sup>
            <m:e>
              <m:sSub>
                <m:sSubPr>
                  <m:ctrlPr>
                    <w:rPr>
                      <w:rFonts w:ascii="Cambria Math" w:hAnsi="Cambria Math"/>
                    </w:rPr>
                  </m:ctrlPr>
                </m:sSubPr>
                <m:e>
                  <m:r>
                    <w:rPr>
                      <w:rFonts w:ascii="Cambria Math" w:hAnsi="Cambria Math"/>
                    </w:rPr>
                    <m:t>β</m:t>
                  </m:r>
                </m:e>
                <m:sub>
                  <m:r>
                    <w:rPr>
                      <w:rFonts w:ascii="Cambria Math" w:hAnsi="Cambria Math"/>
                    </w:rPr>
                    <m:t>s,k</m:t>
                  </m:r>
                </m:sub>
              </m:sSub>
              <m:sSub>
                <m:sSubPr>
                  <m:ctrlPr>
                    <w:rPr>
                      <w:rFonts w:ascii="Cambria Math" w:hAnsi="Cambria Math"/>
                    </w:rPr>
                  </m:ctrlPr>
                </m:sSubPr>
                <m:e>
                  <m:r>
                    <w:rPr>
                      <w:rFonts w:ascii="Cambria Math" w:hAnsi="Cambria Math"/>
                    </w:rPr>
                    <m:t>χ</m:t>
                  </m:r>
                </m:e>
                <m:sub>
                  <m:r>
                    <w:rPr>
                      <w:rFonts w:ascii="Cambria Math" w:hAnsi="Cambria Math"/>
                    </w:rPr>
                    <m:t>t,k</m:t>
                  </m:r>
                </m:sub>
              </m:sSub>
            </m:e>
          </m:nary>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t,s</m:t>
              </m:r>
            </m:sub>
          </m:sSub>
        </m:oMath>
      </m:oMathPara>
    </w:p>
    <w:p w14:paraId="5F447CF6" w14:textId="697A42A4" w:rsidR="00180E24" w:rsidDel="00985A22" w:rsidRDefault="00180E24" w:rsidP="002F18BD">
      <w:pPr>
        <w:spacing w:line="480" w:lineRule="auto"/>
        <w:rPr>
          <w:moveFrom w:id="117" w:author="Smith,Adam C. [NCR]" w:date="2020-04-03T09:27:00Z"/>
        </w:rPr>
      </w:pPr>
      <w:moveFromRangeStart w:id="118" w:author="Smith,Adam C. [NCR]" w:date="2020-04-03T09:27:00Z" w:name="move36798480"/>
      <w:moveFrom w:id="119" w:author="Smith,Adam C. [NCR]" w:date="2020-04-03T09:27:00Z">
        <w:r w:rsidDel="00985A22">
          <w:t>The design matrix for the smoothing function (</w:t>
        </w:r>
        <m:oMath>
          <m:r>
            <m:rPr>
              <m:sty m:val="p"/>
            </m:rPr>
            <w:rPr>
              <w:rFonts w:ascii="Cambria Math" w:hAnsi="Cambria Math"/>
            </w:rPr>
            <m:t>Χ</m:t>
          </m:r>
        </m:oMath>
        <w:r w:rsidDel="00985A22">
          <w:t xml:space="preserve">) has a row for each year, and a column for each of </w:t>
        </w:r>
        <m:oMath>
          <m:r>
            <w:rPr>
              <w:rFonts w:ascii="Cambria Math" w:hAnsi="Cambria Math"/>
            </w:rPr>
            <m:t>Κ</m:t>
          </m:r>
        </m:oMath>
        <w:r w:rsidDel="00985A22">
          <w:rPr>
            <w:rFonts w:eastAsiaTheme="minorEastAsia"/>
          </w:rPr>
          <w:t xml:space="preserve"> </w:t>
        </w:r>
        <w:r w:rsidDel="00985A22">
          <w:t>knots. The GAM smooth represented a 3</w:t>
        </w:r>
        <w:r w:rsidRPr="00944F2C" w:rsidDel="00985A22">
          <w:rPr>
            <w:vertAlign w:val="superscript"/>
          </w:rPr>
          <w:t>rd</w:t>
        </w:r>
        <w:r w:rsidDel="00985A22">
          <w:t>-degree polynomial spline:</w:t>
        </w:r>
        <m:oMath>
          <m:r>
            <m:rPr>
              <m:sty m:val="p"/>
            </m:rPr>
            <w:rPr>
              <w:rFonts w:ascii="Cambria Math" w:hAnsi="Cambria Math"/>
            </w:rPr>
            <m:t xml:space="preserve"> </m:t>
          </m:r>
          <m:sSub>
            <m:sSubPr>
              <m:ctrlPr>
                <w:rPr>
                  <w:rFonts w:ascii="Cambria Math" w:hAnsi="Cambria Math"/>
                </w:rPr>
              </m:ctrlPr>
            </m:sSubPr>
            <m:e>
              <m:r>
                <w:rPr>
                  <w:rFonts w:ascii="Cambria Math" w:hAnsi="Cambria Math"/>
                </w:rPr>
                <m:t>χ</m:t>
              </m:r>
            </m:e>
            <m:sub>
              <m:r>
                <w:rPr>
                  <w:rFonts w:ascii="Cambria Math" w:hAnsi="Cambria Math"/>
                </w:rPr>
                <m:t>t,k</m:t>
              </m:r>
            </m:sub>
          </m:sSub>
          <m:r>
            <w:rPr>
              <w:rFonts w:ascii="Cambria Math" w:hAnsi="Cambria Math"/>
            </w:rPr>
            <m:t>=|</m:t>
          </m:r>
          <m:sSup>
            <m:sSupPr>
              <m:ctrlPr>
                <w:rPr>
                  <w:rFonts w:ascii="Cambria Math" w:hAnsi="Cambria Math"/>
                </w:rPr>
              </m:ctrlPr>
            </m:sSupPr>
            <m:e>
              <m:r>
                <w:rPr>
                  <w:rFonts w:ascii="Cambria Math" w:hAnsi="Cambria Math"/>
                </w:rPr>
                <m:t>t</m:t>
              </m:r>
            </m:e>
            <m:sup>
              <m:r>
                <w:rPr>
                  <w:rFonts w:ascii="Cambria Math" w:hAnsi="Cambria Math"/>
                </w:rPr>
                <m:t>'</m:t>
              </m:r>
            </m:sup>
          </m:sSup>
          <m:r>
            <w:rPr>
              <w:rFonts w:ascii="Cambria Math" w:hAnsi="Cambria Math"/>
            </w:rPr>
            <m:t>-</m:t>
          </m:r>
          <m:sSub>
            <m:sSubPr>
              <m:ctrlPr>
                <w:rPr>
                  <w:rFonts w:ascii="Cambria Math" w:hAnsi="Cambria Math"/>
                </w:rPr>
              </m:ctrlPr>
            </m:sSubPr>
            <m:e>
              <m:sSup>
                <m:sSupPr>
                  <m:ctrlPr>
                    <w:rPr>
                      <w:rFonts w:ascii="Cambria Math" w:hAnsi="Cambria Math"/>
                    </w:rPr>
                  </m:ctrlPr>
                </m:sSupPr>
                <m:e>
                  <m:r>
                    <w:rPr>
                      <w:rFonts w:ascii="Cambria Math" w:hAnsi="Cambria Math"/>
                    </w:rPr>
                    <m:t>t</m:t>
                  </m:r>
                </m:e>
                <m:sup>
                  <m:r>
                    <w:rPr>
                      <w:rFonts w:ascii="Cambria Math" w:hAnsi="Cambria Math"/>
                    </w:rPr>
                    <m:t>'</m:t>
                  </m:r>
                </m:sup>
              </m:sSup>
            </m:e>
            <m:sub>
              <m:r>
                <w:rPr>
                  <w:rFonts w:ascii="Cambria Math" w:hAnsi="Cambria Math"/>
                </w:rPr>
                <m:t>k</m:t>
              </m:r>
            </m:sub>
          </m:sSub>
          <m:sSup>
            <m:sSupPr>
              <m:ctrlPr>
                <w:rPr>
                  <w:rFonts w:ascii="Cambria Math" w:hAnsi="Cambria Math"/>
                </w:rPr>
              </m:ctrlPr>
            </m:sSupPr>
            <m:e>
              <m:r>
                <w:rPr>
                  <w:rFonts w:ascii="Cambria Math" w:hAnsi="Cambria Math"/>
                </w:rPr>
                <m:t>|</m:t>
              </m:r>
            </m:e>
            <m:sup>
              <m:r>
                <w:rPr>
                  <w:rFonts w:ascii="Cambria Math" w:hAnsi="Cambria Math"/>
                </w:rPr>
                <m:t>3</m:t>
              </m:r>
            </m:sup>
          </m:sSup>
        </m:oMath>
        <w:r w:rsidR="00A74629" w:rsidDel="00985A22">
          <w:t xml:space="preserve"> </w:t>
        </w:r>
        <w:r w:rsidDel="00985A22">
          <w:t xml:space="preserve">and </w:t>
        </w:r>
        <w:r w:rsidR="00A74629" w:rsidDel="00985A22">
          <w:t>was</w:t>
        </w:r>
        <w:r w:rsidDel="00985A22">
          <w:t xml:space="preserve"> calculated in R, following Crainiceanu et al (2005). Here, we have used 13 knots (</w:t>
        </w:r>
        <m:oMath>
          <m:r>
            <w:rPr>
              <w:rFonts w:ascii="Cambria Math" w:hAnsi="Cambria Math"/>
            </w:rPr>
            <m:t>Κ</m:t>
          </m:r>
        </m:oMath>
        <w:r w:rsidDel="00985A22">
          <w:t xml:space="preserve"> = 13), across the 53 year time-series of the BBS (1966-2018), following the default setting in the R-package bbsBayes (Edwards and Smith </w:t>
        </w:r>
        <w:r w:rsidR="005C200A" w:rsidDel="00985A22">
          <w:t>2020</w:t>
        </w:r>
        <w:r w:rsidDel="00985A22">
          <w:t xml:space="preserve">), which is to add one knot for every 4 years in the time-series. With this number of knots, we have found that the 53-year trajectories are sufficiently flexible to capture all but the shortest-term variation (i.e., long- and medium-term variation but not annual fluctuations). </w:t>
        </w:r>
      </w:moveFrom>
    </w:p>
    <w:moveFromRangeEnd w:id="118"/>
    <w:p w14:paraId="17487A87" w14:textId="76E95125" w:rsidR="00180E24" w:rsidRDefault="00180E24" w:rsidP="002F18BD">
      <w:pPr>
        <w:pStyle w:val="Heading2"/>
        <w:spacing w:line="480" w:lineRule="auto"/>
      </w:pPr>
      <w:r>
        <w:lastRenderedPageBreak/>
        <w:t>Alternative models</w:t>
      </w:r>
    </w:p>
    <w:p w14:paraId="7795FFA7" w14:textId="77777777" w:rsidR="00561701" w:rsidRDefault="00180E24" w:rsidP="002F18BD">
      <w:pPr>
        <w:spacing w:line="480" w:lineRule="auto"/>
        <w:rPr>
          <w:ins w:id="120" w:author="Smith,Adam C. [NCR]" w:date="2020-04-03T09:13:00Z"/>
        </w:rPr>
      </w:pPr>
      <w:r>
        <w:t xml:space="preserve">For a selection of species, we compared the predictions and predictive accuracy of the two GAMs against two alternative models previously used for the BBS. </w:t>
      </w:r>
    </w:p>
    <w:p w14:paraId="1841FF06" w14:textId="77777777" w:rsidR="00561701" w:rsidRDefault="00561701">
      <w:pPr>
        <w:pStyle w:val="Heading3"/>
        <w:rPr>
          <w:ins w:id="121" w:author="Smith,Adam C. [NCR]" w:date="2020-04-03T09:13:00Z"/>
        </w:rPr>
        <w:pPrChange w:id="122" w:author="Smith,Adam C. [NCR]" w:date="2020-04-03T09:14:00Z">
          <w:pPr>
            <w:spacing w:line="480" w:lineRule="auto"/>
          </w:pPr>
        </w:pPrChange>
      </w:pPr>
      <w:ins w:id="123" w:author="Smith,Adam C. [NCR]" w:date="2020-04-03T09:13:00Z">
        <w:r>
          <w:t>SLOPE</w:t>
        </w:r>
      </w:ins>
    </w:p>
    <w:p w14:paraId="5291599E" w14:textId="6DBD0810" w:rsidR="00180E24" w:rsidRDefault="00180E24" w:rsidP="002F18BD">
      <w:pPr>
        <w:spacing w:line="480" w:lineRule="auto"/>
      </w:pPr>
      <w:r>
        <w:t xml:space="preserve">The SLOPE model includes a log-linear slope parameter and random year-effects to model species trajectories. It is a linear-trend model </w:t>
      </w:r>
      <w:r w:rsidR="009E3BE7">
        <w:t>currently</w:t>
      </w:r>
      <w:r>
        <w:t xml:space="preserve"> used by both </w:t>
      </w:r>
      <w:r w:rsidR="009E3BE7">
        <w:t>the CSW (</w:t>
      </w:r>
      <w:r>
        <w:t xml:space="preserve">Smith et al. 2014) and the </w:t>
      </w:r>
      <w:r w:rsidR="009E3BE7">
        <w:t>USGS</w:t>
      </w:r>
      <w:r>
        <w:t xml:space="preserve"> (Sauer et al. 2017) as an omnibus model to supply status and trend estimates from the BBS (essentially the same as model SH</w:t>
      </w:r>
      <w:ins w:id="124" w:author="Smith,Adam C. [NCR]" w:date="2020-04-03T09:29:00Z">
        <w:r w:rsidR="00C44CCE">
          <w:t>, the Slope model with Heavy-tailed error</w:t>
        </w:r>
      </w:ins>
      <w:r>
        <w:t xml:space="preserve"> in Link et al 2017). The main temporal component in the SLOPE model is </w:t>
      </w:r>
    </w:p>
    <w:p w14:paraId="2D27F4AA" w14:textId="6FDAFB1D" w:rsidR="00180E24" w:rsidRPr="00544ECC" w:rsidRDefault="0008429E" w:rsidP="002F18BD">
      <w:pPr>
        <w:spacing w:line="480" w:lineRule="auto"/>
        <w:rPr>
          <w:rFonts w:eastAsiaTheme="minorEastAsia"/>
        </w:rPr>
      </w:pPr>
      <m:oMathPara>
        <m:oMath>
          <m:sSubSup>
            <m:sSubSupPr>
              <m:ctrlPr>
                <w:rPr>
                  <w:rFonts w:ascii="Cambria Math" w:hAnsi="Cambria Math"/>
                  <w:i/>
                </w:rPr>
              </m:ctrlPr>
            </m:sSubSupPr>
            <m:e>
              <m:r>
                <m:rPr>
                  <m:sty m:val="p"/>
                </m:rPr>
                <w:rPr>
                  <w:rFonts w:ascii="Cambria Math" w:hAnsi="Cambria Math"/>
                </w:rPr>
                <m:t>Δ</m:t>
              </m:r>
              <m:ctrlPr>
                <w:rPr>
                  <w:rFonts w:ascii="Cambria Math" w:hAnsi="Cambria Math"/>
                </w:rPr>
              </m:ctrlPr>
            </m:e>
            <m:sub>
              <m:r>
                <w:rPr>
                  <w:rFonts w:ascii="Cambria Math" w:hAnsi="Cambria Math"/>
                </w:rPr>
                <m:t>s</m:t>
              </m:r>
            </m:sub>
            <m:sup>
              <m:r>
                <w:rPr>
                  <w:rFonts w:ascii="Cambria Math" w:hAnsi="Cambria Math"/>
                </w:rPr>
                <m:t>SLOPE</m:t>
              </m:r>
            </m:sup>
          </m:sSubSup>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mid</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t,s</m:t>
              </m:r>
            </m:sub>
          </m:sSub>
        </m:oMath>
      </m:oMathPara>
    </w:p>
    <w:p w14:paraId="3350BCFA" w14:textId="77777777" w:rsidR="005860E1" w:rsidRDefault="005860E1">
      <w:pPr>
        <w:pStyle w:val="Heading3"/>
        <w:rPr>
          <w:ins w:id="125" w:author="Smith,Adam C. [NCR]" w:date="2020-04-03T09:15:00Z"/>
        </w:rPr>
        <w:pPrChange w:id="126" w:author="Smith,Adam C. [NCR]" w:date="2020-04-03T09:15:00Z">
          <w:pPr>
            <w:spacing w:line="480" w:lineRule="auto"/>
          </w:pPr>
        </w:pPrChange>
      </w:pPr>
      <w:ins w:id="127" w:author="Smith,Adam C. [NCR]" w:date="2020-04-03T09:15:00Z">
        <w:r>
          <w:t>DIFFERENCE</w:t>
        </w:r>
      </w:ins>
    </w:p>
    <w:p w14:paraId="70E1F7AB" w14:textId="5970BA05" w:rsidR="00180E24" w:rsidRDefault="00180E24" w:rsidP="002F18BD">
      <w:pPr>
        <w:spacing w:line="480" w:lineRule="auto"/>
      </w:pPr>
      <w:del w:id="128" w:author="Smith,Adam C. [NCR]" w:date="2020-04-03T09:15:00Z">
        <w:r w:rsidDel="005860E1">
          <w:delText>Secondly,</w:delText>
        </w:r>
      </w:del>
      <w:ins w:id="129" w:author="Smith,Adam C. [NCR]" w:date="2020-04-03T09:15:00Z">
        <w:r w:rsidR="005860E1">
          <w:t>T</w:t>
        </w:r>
      </w:ins>
      <w:del w:id="130" w:author="Smith,Adam C. [NCR]" w:date="2020-04-03T09:15:00Z">
        <w:r w:rsidDel="005860E1">
          <w:delText xml:space="preserve"> t</w:delText>
        </w:r>
      </w:del>
      <w:r>
        <w:t>he first-difference model (DIFFERENCE)</w:t>
      </w:r>
      <w:ins w:id="131" w:author="Smith,Adam C. [NCR]" w:date="2020-04-03T09:16:00Z">
        <w:r w:rsidR="005860E1">
          <w:t xml:space="preserve"> is</w:t>
        </w:r>
      </w:ins>
      <w:del w:id="132" w:author="Smith,Adam C. [NCR]" w:date="2020-04-03T09:16:00Z">
        <w:r w:rsidR="009E3BE7" w:rsidDel="005860E1">
          <w:delText>,</w:delText>
        </w:r>
      </w:del>
      <w:r>
        <w:t xml:space="preserve"> based on a model described in Link and Sauer (2015) </w:t>
      </w:r>
      <w:del w:id="133" w:author="Smith,Adam C. [NCR]" w:date="2020-04-03T09:16:00Z">
        <w:r w:rsidDel="005860E1">
          <w:delText>and referred to as model DH in Link and Sauer (2017)</w:delText>
        </w:r>
        <w:r w:rsidR="009E3BE7" w:rsidDel="005860E1">
          <w:delText>,</w:delText>
        </w:r>
        <w:r w:rsidDel="005860E1">
          <w:delText xml:space="preserve"> </w:delText>
        </w:r>
      </w:del>
      <w:ins w:id="134" w:author="Smith,Adam C. [NCR]" w:date="2020-04-03T09:16:00Z">
        <w:r w:rsidR="005860E1">
          <w:t xml:space="preserve">and </w:t>
        </w:r>
      </w:ins>
      <w:r>
        <w:t>models the main temporal component as</w:t>
      </w:r>
    </w:p>
    <w:p w14:paraId="27E75A20" w14:textId="3EE07F59" w:rsidR="00180E24" w:rsidRDefault="0008429E" w:rsidP="002F18BD">
      <w:pPr>
        <w:spacing w:line="480" w:lineRule="auto"/>
        <w:rPr>
          <w:rFonts w:eastAsiaTheme="minorEastAsia"/>
        </w:rPr>
      </w:pPr>
      <m:oMathPara>
        <m:oMath>
          <m:sSubSup>
            <m:sSubSupPr>
              <m:ctrlPr>
                <w:rPr>
                  <w:rFonts w:ascii="Cambria Math" w:hAnsi="Cambria Math"/>
                  <w:i/>
                </w:rPr>
              </m:ctrlPr>
            </m:sSubSupPr>
            <m:e>
              <m:r>
                <m:rPr>
                  <m:sty m:val="p"/>
                </m:rPr>
                <w:rPr>
                  <w:rFonts w:ascii="Cambria Math" w:hAnsi="Cambria Math"/>
                </w:rPr>
                <m:t>Δ</m:t>
              </m:r>
              <m:ctrlPr>
                <w:rPr>
                  <w:rFonts w:ascii="Cambria Math" w:hAnsi="Cambria Math"/>
                </w:rPr>
              </m:ctrlPr>
            </m:e>
            <m:sub>
              <m:r>
                <w:rPr>
                  <w:rFonts w:ascii="Cambria Math" w:hAnsi="Cambria Math"/>
                </w:rPr>
                <m:t>s</m:t>
              </m:r>
            </m:sub>
            <m:sup>
              <m:r>
                <w:rPr>
                  <w:rFonts w:ascii="Cambria Math" w:hAnsi="Cambria Math"/>
                </w:rPr>
                <m:t>DIFFERENCE</m:t>
              </m:r>
            </m:sup>
          </m:sSubSup>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t,s</m:t>
              </m:r>
            </m:sub>
          </m:sSub>
          <m:r>
            <w:rPr>
              <w:rFonts w:ascii="Cambria Math" w:hAnsi="Cambria Math"/>
            </w:rPr>
            <m:t>=N</m:t>
          </m:r>
          <m:d>
            <m:dPr>
              <m:ctrlPr>
                <w:rPr>
                  <w:rFonts w:ascii="Cambria Math" w:hAnsi="Cambria Math"/>
                  <w:i/>
                </w:rPr>
              </m:ctrlPr>
            </m:dPr>
            <m:e>
              <m:sSub>
                <m:sSubPr>
                  <m:ctrlPr>
                    <w:rPr>
                      <w:rFonts w:ascii="Cambria Math" w:hAnsi="Cambria Math"/>
                    </w:rPr>
                  </m:ctrlPr>
                </m:sSubPr>
                <m:e>
                  <m:r>
                    <w:rPr>
                      <w:rFonts w:ascii="Cambria Math" w:hAnsi="Cambria Math"/>
                    </w:rPr>
                    <m:t>γ</m:t>
                  </m:r>
                </m:e>
                <m:sub>
                  <m:r>
                    <w:rPr>
                      <w:rFonts w:ascii="Cambria Math" w:hAnsi="Cambria Math"/>
                    </w:rPr>
                    <m:t>t-1,s</m:t>
                  </m:r>
                </m:sub>
              </m:sSub>
              <m:r>
                <w:rPr>
                  <w:rFonts w:ascii="Cambria Math" w:hAnsi="Cambria Math"/>
                </w:rPr>
                <m:t xml:space="preserve">, </m:t>
              </m:r>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γ</m:t>
                      </m:r>
                    </m:e>
                    <m:sub>
                      <m:r>
                        <w:rPr>
                          <w:rFonts w:ascii="Cambria Math" w:hAnsi="Cambria Math"/>
                        </w:rPr>
                        <m:t>s</m:t>
                      </m:r>
                    </m:sub>
                  </m:sSub>
                </m:sub>
                <m:sup>
                  <m:r>
                    <w:rPr>
                      <w:rFonts w:ascii="Cambria Math" w:hAnsi="Cambria Math"/>
                    </w:rPr>
                    <m:t>2</m:t>
                  </m:r>
                </m:sup>
              </m:sSubSup>
            </m:e>
          </m:d>
        </m:oMath>
      </m:oMathPara>
    </w:p>
    <w:p w14:paraId="717952F7" w14:textId="5DDF7A1F" w:rsidR="00180E24" w:rsidRDefault="00180E24" w:rsidP="002F18BD">
      <w:pPr>
        <w:spacing w:line="480" w:lineRule="auto"/>
        <w:rPr>
          <w:ins w:id="135" w:author="Smith,Adam C. [NCR]" w:date="2020-04-03T09:30:00Z"/>
        </w:rPr>
      </w:pPr>
      <w:r>
        <w:t>The DIFFERENCE model includes year-effects that follow a random walk from the first year of the time-series, by modeling the first-order differences between years as random effects with mean zero and an estimated variance.</w:t>
      </w:r>
    </w:p>
    <w:p w14:paraId="615CDBE4" w14:textId="77777777" w:rsidR="00C44CCE" w:rsidRPr="00544ECC" w:rsidRDefault="00C44CCE" w:rsidP="002F18BD">
      <w:pPr>
        <w:spacing w:line="480" w:lineRule="auto"/>
        <w:rPr>
          <w:rFonts w:eastAsiaTheme="minorEastAsia"/>
        </w:rPr>
      </w:pPr>
    </w:p>
    <w:p w14:paraId="5670C9A9" w14:textId="36751602" w:rsidR="00180E24" w:rsidDel="00C44CCE" w:rsidRDefault="00180E24" w:rsidP="002F18BD">
      <w:pPr>
        <w:spacing w:line="480" w:lineRule="auto"/>
        <w:rPr>
          <w:del w:id="136" w:author="Smith,Adam C. [NCR]" w:date="2020-04-03T09:30:00Z"/>
        </w:rPr>
      </w:pPr>
      <w:del w:id="137" w:author="Smith,Adam C. [NCR]" w:date="2020-04-03T09:30:00Z">
        <w:r w:rsidDel="00C44CCE">
          <w:delText xml:space="preserve">All four of our models share the same suite of parameters that account for variations in relative abundance among strata and among observer-route combinations, as well as the parameters that account for overdispersion and the effect of an observer’s first year of survey on a route. These effects </w:delText>
        </w:r>
        <w:r w:rsidDel="00C44CCE">
          <w:lastRenderedPageBreak/>
          <w:delText xml:space="preserve">were modeled using the same parameterization and with the same prior distributions as in Sauer and Link (2017), and for Smith et al. (2019). </w:delText>
        </w:r>
      </w:del>
    </w:p>
    <w:p w14:paraId="3FF54305" w14:textId="37891CD6" w:rsidR="00180E24" w:rsidRDefault="00180E24" w:rsidP="002F18BD">
      <w:pPr>
        <w:spacing w:line="480" w:lineRule="auto"/>
      </w:pPr>
      <w:r>
        <w:t xml:space="preserve">All analyses in this paper were conducted in R (R Core Team, 2019), using JAGS to implement the Bayesian analyses (Plummer 2003), and an R-package </w:t>
      </w:r>
      <w:proofErr w:type="spellStart"/>
      <w:r>
        <w:t>bbsBayes</w:t>
      </w:r>
      <w:proofErr w:type="spellEnd"/>
      <w:r>
        <w:t xml:space="preserve"> (Edwards and Smith </w:t>
      </w:r>
      <w:r w:rsidR="000D16B6">
        <w:t>2020</w:t>
      </w:r>
      <w:r>
        <w:t>) to access the BBS data and run all of the models used here. The graphs relied heavily on the package ggplot2 (Wickham 2016). BUGS-language descriptions of the GAM and GAMYE, as well as all the code and data used to produce the analyses in this study, are archived online (www.github.com/AdamCSmithCWS/GAM_Paper_Script). In addition, all of the models used here can be applied to the BBS data using the R-package “</w:t>
      </w:r>
      <w:proofErr w:type="spellStart"/>
      <w:r>
        <w:t>bbsBayes</w:t>
      </w:r>
      <w:proofErr w:type="spellEnd"/>
      <w:r>
        <w:t xml:space="preserve">” </w:t>
      </w:r>
      <w:r w:rsidR="003864DF">
        <w:t>(Edwards and Smith 2020).</w:t>
      </w:r>
    </w:p>
    <w:p w14:paraId="3F18DC80" w14:textId="77777777" w:rsidR="00180E24" w:rsidRDefault="00180E24" w:rsidP="002F18BD">
      <w:pPr>
        <w:pStyle w:val="Heading2"/>
        <w:spacing w:line="480" w:lineRule="auto"/>
      </w:pPr>
      <w:r>
        <w:t>Cross-validation</w:t>
      </w:r>
    </w:p>
    <w:p w14:paraId="37CFF17E" w14:textId="0063EBE6" w:rsidR="00180E24" w:rsidRDefault="00180E24" w:rsidP="002F18BD">
      <w:pPr>
        <w:spacing w:line="480" w:lineRule="auto"/>
      </w:pPr>
      <w:r>
        <w:t xml:space="preserve">We used a temporally and spatially stratified v-fold cross-validation (Burman 1983, often termed “k-fold”, but here we use Berman’s original “v-fold” to distinguish it from “k” </w:t>
      </w:r>
      <w:ins w:id="138" w:author="Smith,Adam C. [NCR]" w:date="2020-04-03T10:38:00Z">
        <w:r w:rsidR="008279B6">
          <w:t xml:space="preserve">which is often used to describe the number of </w:t>
        </w:r>
      </w:ins>
      <w:r>
        <w:t xml:space="preserve">knots in </w:t>
      </w:r>
      <w:del w:id="139" w:author="Smith,Adam C. [NCR]" w:date="2020-04-03T10:39:00Z">
        <w:r w:rsidDel="008279B6">
          <w:delText xml:space="preserve">the </w:delText>
        </w:r>
      </w:del>
      <w:ins w:id="140" w:author="Smith,Adam C. [NCR]" w:date="2020-04-03T10:39:00Z">
        <w:r w:rsidR="008279B6">
          <w:t xml:space="preserve">a </w:t>
        </w:r>
      </w:ins>
      <w:r>
        <w:t>GAM) with v = 15, where we held-out random sets of counts, stratified across all years and strata so that each of the v-folds included some observations from every combination of strata and years. We chose this approach over a leave-one-out cross-validation (</w:t>
      </w:r>
      <w:proofErr w:type="spellStart"/>
      <w:r>
        <w:t>loocv</w:t>
      </w:r>
      <w:proofErr w:type="spellEnd"/>
      <w:r>
        <w:t xml:space="preserve">) approach using a random subset of counts (e.g., Link et al. 2019) because we wanted to assess the predictive success across all counts in the dataset, </w:t>
      </w:r>
      <w:del w:id="141" w:author="Smith,Adam C. [NCR]" w:date="2020-04-03T10:39:00Z">
        <w:r w:rsidDel="008279B6">
          <w:delText xml:space="preserve">and because we wanted to </w:delText>
        </w:r>
      </w:del>
      <w:r>
        <w:t>explore the temporal and spatial patterns in predictive success</w:t>
      </w:r>
      <w:ins w:id="142" w:author="Smith,Adam C. [NCR]" w:date="2020-04-03T10:39:00Z">
        <w:r w:rsidR="008279B6">
          <w:t xml:space="preserve">, and a full </w:t>
        </w:r>
        <w:proofErr w:type="spellStart"/>
        <w:r w:rsidR="008279B6">
          <w:t>loocv</w:t>
        </w:r>
        <w:proofErr w:type="spellEnd"/>
        <w:r w:rsidR="008279B6">
          <w:t xml:space="preserve"> is not practical for computational reasons (see Link et al. 201</w:t>
        </w:r>
      </w:ins>
      <w:ins w:id="143" w:author="Smith,Adam C. [NCR]" w:date="2020-04-03T10:40:00Z">
        <w:r w:rsidR="008279B6">
          <w:t>7</w:t>
        </w:r>
      </w:ins>
      <w:ins w:id="144" w:author="Smith,Adam C. [NCR]" w:date="2020-04-03T10:39:00Z">
        <w:r w:rsidR="008279B6">
          <w:t>)</w:t>
        </w:r>
      </w:ins>
      <w:r>
        <w:t>. We followed a similar procedure to that outlined in Link et al. (2017) to implement the cross-validation in a parallel computing environment, using the R-</w:t>
      </w:r>
      <w:r w:rsidRPr="00C80B04">
        <w:t xml:space="preserve">package </w:t>
      </w:r>
      <w:proofErr w:type="spellStart"/>
      <w:r w:rsidRPr="00C80B04">
        <w:t>foreach</w:t>
      </w:r>
      <w:proofErr w:type="spellEnd"/>
      <w:r w:rsidRPr="00C80B04">
        <w:t xml:space="preserve"> (Microsoft and Weston 2019).</w:t>
      </w:r>
      <w:r>
        <w:t xml:space="preserve"> We did not calculate WAIC because previous work has shown that WAIC </w:t>
      </w:r>
      <w:proofErr w:type="gramStart"/>
      <w:r>
        <w:t>does</w:t>
      </w:r>
      <w:proofErr w:type="gramEnd"/>
      <w:r>
        <w:t xml:space="preserve"> not approximate </w:t>
      </w:r>
      <w:proofErr w:type="spellStart"/>
      <w:r>
        <w:t>loocv</w:t>
      </w:r>
      <w:proofErr w:type="spellEnd"/>
      <w:r>
        <w:t xml:space="preserve"> well for the BBS data (Link et al. 2017, Link et al. 2019).</w:t>
      </w:r>
    </w:p>
    <w:p w14:paraId="3F704431" w14:textId="77777777" w:rsidR="00180E24" w:rsidRDefault="00180E24" w:rsidP="002F18BD">
      <w:pPr>
        <w:spacing w:line="480" w:lineRule="auto"/>
      </w:pPr>
      <w:r>
        <w:lastRenderedPageBreak/>
        <w:t>We used the estimated log predictive density (</w:t>
      </w:r>
      <m:oMath>
        <m:sSub>
          <m:sSubPr>
            <m:ctrlPr>
              <w:rPr>
                <w:rFonts w:ascii="Cambria Math" w:hAnsi="Cambria Math"/>
                <w:i/>
              </w:rPr>
            </m:ctrlPr>
          </m:sSubPr>
          <m:e>
            <m:r>
              <m:rPr>
                <m:sty m:val="p"/>
              </m:rPr>
              <w:rPr>
                <w:rFonts w:ascii="Cambria Math" w:hAnsi="Cambria Math"/>
              </w:rPr>
              <m:t>elpd</m:t>
            </m:r>
          </m:e>
          <m:sub>
            <m:r>
              <w:rPr>
                <w:rFonts w:ascii="Cambria Math" w:hAnsi="Cambria Math"/>
              </w:rPr>
              <m:t>i,M</m:t>
            </m:r>
          </m:sub>
        </m:sSub>
      </m:oMath>
      <w:r>
        <w:t xml:space="preserve">) to compare the observation-level, out-of-sample predictive success of all four models (Link et al. 2019, </w:t>
      </w:r>
      <w:proofErr w:type="spellStart"/>
      <w:r>
        <w:t>Vehtari</w:t>
      </w:r>
      <w:proofErr w:type="spellEnd"/>
      <w:r>
        <w:t xml:space="preserve"> et al. 2017). For a given </w:t>
      </w:r>
      <w:proofErr w:type="gramStart"/>
      <w:r>
        <w:t>model</w:t>
      </w:r>
      <w:r>
        <w:rPr>
          <w:i/>
        </w:rPr>
        <w:t xml:space="preserve"> </w:t>
      </w:r>
      <w:proofErr w:type="gramEnd"/>
      <m:oMath>
        <m:r>
          <w:rPr>
            <w:rFonts w:ascii="Cambria Math" w:hAnsi="Cambria Math"/>
          </w:rPr>
          <m:t>M</m:t>
        </m:r>
      </m:oMath>
      <w:r>
        <w:t xml:space="preserve">, </w:t>
      </w:r>
      <m:oMath>
        <m:r>
          <m:rPr>
            <m:sty m:val="p"/>
          </m:rPr>
          <w:rPr>
            <w:rFonts w:ascii="Cambria Math" w:hAnsi="Cambria Math"/>
          </w:rPr>
          <m:t>elpd</m:t>
        </m:r>
      </m:oMath>
      <w:r>
        <w:t xml:space="preserve"> is the estimated log posterior probability for each observation </w:t>
      </w:r>
      <m:oMath>
        <m:r>
          <w:rPr>
            <w:rFonts w:ascii="Cambria Math" w:hAnsi="Cambria Math"/>
          </w:rPr>
          <m:t>i</m:t>
        </m:r>
      </m:oMath>
      <w:r>
        <w:t>, for the model</w:t>
      </w:r>
      <w:r>
        <w:rPr>
          <w:i/>
        </w:rPr>
        <w:t xml:space="preserve"> </w:t>
      </w:r>
      <m:oMath>
        <m:r>
          <w:rPr>
            <w:rFonts w:ascii="Cambria Math" w:hAnsi="Cambria Math"/>
          </w:rPr>
          <m:t>M</m:t>
        </m:r>
      </m:oMath>
      <w:r>
        <w:t xml:space="preserve"> fit to all data except those in the set </w:t>
      </w:r>
      <m:oMath>
        <m:r>
          <w:rPr>
            <w:rFonts w:ascii="Cambria Math" w:hAnsi="Cambria Math"/>
          </w:rPr>
          <m:t>v</m:t>
        </m:r>
      </m:oMath>
      <w:r>
        <w:t xml:space="preserve"> that includes </w:t>
      </w:r>
      <m:oMath>
        <m:r>
          <w:rPr>
            <w:rFonts w:ascii="Cambria Math" w:hAnsi="Cambria Math"/>
          </w:rPr>
          <m:t>i</m:t>
        </m:r>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-k, i∈k</m:t>
            </m:r>
          </m:sub>
        </m:sSub>
      </m:oMath>
      <w:r>
        <w:t>). That is,</w:t>
      </w:r>
    </w:p>
    <w:p w14:paraId="50F4E856" w14:textId="77777777" w:rsidR="00180E24" w:rsidRDefault="0008429E" w:rsidP="002F18BD">
      <w:pPr>
        <w:spacing w:line="480" w:lineRule="auto"/>
        <w:rPr>
          <w:rFonts w:eastAsiaTheme="minorEastAsia"/>
        </w:rPr>
      </w:pPr>
      <m:oMathPara>
        <m:oMath>
          <m:sSub>
            <m:sSubPr>
              <m:ctrlPr>
                <w:rPr>
                  <w:rFonts w:ascii="Cambria Math" w:hAnsi="Cambria Math"/>
                  <w:i/>
                </w:rPr>
              </m:ctrlPr>
            </m:sSubPr>
            <m:e>
              <m:r>
                <m:rPr>
                  <m:sty m:val="p"/>
                </m:rPr>
                <w:rPr>
                  <w:rFonts w:ascii="Cambria Math" w:hAnsi="Cambria Math"/>
                </w:rPr>
                <m:t>elpd</m:t>
              </m:r>
            </m:e>
            <m:sub>
              <m:r>
                <w:rPr>
                  <w:rFonts w:ascii="Cambria Math" w:hAnsi="Cambria Math"/>
                </w:rPr>
                <m:t>i,M</m:t>
              </m:r>
            </m:sub>
          </m:sSub>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 i∈k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d>
            </m:e>
          </m:func>
        </m:oMath>
      </m:oMathPara>
    </w:p>
    <w:p w14:paraId="5E821198" w14:textId="77777777" w:rsidR="00180E24" w:rsidRDefault="00180E24" w:rsidP="002F18BD">
      <w:pPr>
        <w:spacing w:line="480" w:lineRule="auto"/>
      </w:pPr>
      <w:r>
        <w:t xml:space="preserve">Larger values of </w:t>
      </w:r>
      <m:oMath>
        <m:r>
          <m:rPr>
            <m:sty m:val="p"/>
          </m:rPr>
          <w:rPr>
            <w:rFonts w:ascii="Cambria Math" w:hAnsi="Cambria Math"/>
          </w:rPr>
          <m:t>elpd</m:t>
        </m:r>
      </m:oMath>
      <w:r>
        <w:t xml:space="preserve"> indicate better predictive success, that is a higher probability of the observed data given the </w:t>
      </w:r>
      <w:proofErr w:type="gramStart"/>
      <w:r>
        <w:t>model</w:t>
      </w:r>
      <w:r>
        <w:rPr>
          <w:i/>
        </w:rPr>
        <w:t xml:space="preserve"> </w:t>
      </w:r>
      <w:proofErr w:type="gramEnd"/>
      <m:oMath>
        <m:r>
          <w:rPr>
            <w:rFonts w:ascii="Cambria Math" w:hAnsi="Cambria Math"/>
          </w:rPr>
          <m:t>M</m:t>
        </m:r>
      </m:oMath>
      <w:r>
        <w:t>, the covariate vector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and all of the data used to fit the model (</w:t>
      </w:r>
      <m:oMath>
        <m:sSub>
          <m:sSubPr>
            <m:ctrlPr>
              <w:rPr>
                <w:rFonts w:ascii="Cambria Math" w:hAnsi="Cambria Math"/>
                <w:i/>
              </w:rPr>
            </m:ctrlPr>
          </m:sSubPr>
          <m:e>
            <m:r>
              <w:rPr>
                <w:rFonts w:ascii="Cambria Math" w:hAnsi="Cambria Math"/>
              </w:rPr>
              <m:t>Y</m:t>
            </m:r>
          </m:e>
          <m:sub>
            <m:r>
              <w:rPr>
                <w:rFonts w:ascii="Cambria Math" w:hAnsi="Cambria Math"/>
              </w:rPr>
              <m:t>-K, i∈K</m:t>
            </m:r>
          </m:sub>
        </m:sSub>
      </m:oMath>
      <w:r>
        <w:t>).</w:t>
      </w:r>
    </w:p>
    <w:p w14:paraId="3EE9D2B4" w14:textId="5399A87A" w:rsidR="00180E24" w:rsidRDefault="00180E24" w:rsidP="002F18BD">
      <w:pPr>
        <w:spacing w:line="480" w:lineRule="auto"/>
      </w:pPr>
      <w:r>
        <w:t xml:space="preserve">We have not summed </w:t>
      </w:r>
      <m:oMath>
        <m:r>
          <m:rPr>
            <m:sty m:val="p"/>
          </m:rPr>
          <w:rPr>
            <w:rFonts w:ascii="Cambria Math" w:hAnsi="Cambria Math"/>
          </w:rPr>
          <m:t>elpd</m:t>
        </m:r>
      </m:oMath>
      <w:r>
        <w:t xml:space="preserve"> values to generate BPIC values (Link et al. 2019); rather, we have compared model-based estimates of mean difference in</w:t>
      </w:r>
      <m:oMath>
        <m:r>
          <m:rPr>
            <m:sty m:val="p"/>
          </m:rPr>
          <w:rPr>
            <w:rFonts w:ascii="Cambria Math" w:hAnsi="Cambria Math"/>
          </w:rPr>
          <m:t xml:space="preserve"> elpd</m:t>
        </m:r>
      </m:oMath>
      <w:r>
        <w:rPr>
          <w:rFonts w:eastAsiaTheme="minorEastAsia"/>
          <w:iCs/>
        </w:rPr>
        <w:t xml:space="preserve"> </w:t>
      </w:r>
      <w:r>
        <w:t xml:space="preserve">between pairs of models. To compare the prediction error between pairs of models, we calculated the difference in the </w:t>
      </w:r>
      <m:oMath>
        <m:r>
          <m:rPr>
            <m:sty m:val="p"/>
          </m:rPr>
          <w:rPr>
            <w:rFonts w:ascii="Cambria Math" w:hAnsi="Cambria Math"/>
          </w:rPr>
          <m:t>elpd</m:t>
        </m:r>
      </m:oMath>
      <w:r>
        <w:t xml:space="preserve"> of each observed count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under models 1 and 2, </w:t>
      </w:r>
      <w:proofErr w:type="gramStart"/>
      <w:r>
        <w:t xml:space="preserve">as </w:t>
      </w:r>
      <w:proofErr w:type="gramEnd"/>
      <m:oMath>
        <m:sSubSup>
          <m:sSubSupPr>
            <m:ctrlPr>
              <w:rPr>
                <w:rFonts w:ascii="Cambria Math" w:hAnsi="Cambria Math"/>
              </w:rPr>
            </m:ctrlPr>
          </m:sSubSupPr>
          <m:e>
            <m:r>
              <m:rPr>
                <m:sty m:val="p"/>
              </m:rPr>
              <w:rPr>
                <w:rFonts w:ascii="Cambria Math" w:hAnsi="Cambria Math"/>
              </w:rPr>
              <m:t>δ</m:t>
            </m:r>
          </m:e>
          <m:sub>
            <m:r>
              <w:rPr>
                <w:rFonts w:ascii="Cambria Math" w:hAnsi="Cambria Math"/>
              </w:rPr>
              <m:t>i,M1-M2</m:t>
            </m:r>
          </m:sub>
          <m:sup>
            <m:r>
              <w:rPr>
                <w:rFonts w:ascii="Cambria Math" w:hAnsi="Cambria Math"/>
              </w:rPr>
              <m:t>elpd</m:t>
            </m:r>
          </m:sup>
        </m:sSubSup>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d>
          </m:e>
        </m:func>
      </m:oMath>
      <w:r>
        <w:t xml:space="preserve">, so that positive values of </w:t>
      </w:r>
      <m:oMath>
        <m:sSubSup>
          <m:sSubSupPr>
            <m:ctrlPr>
              <w:rPr>
                <w:rFonts w:ascii="Cambria Math" w:hAnsi="Cambria Math"/>
              </w:rPr>
            </m:ctrlPr>
          </m:sSubSupPr>
          <m:e>
            <m:r>
              <m:rPr>
                <m:sty m:val="p"/>
              </m:rPr>
              <w:rPr>
                <w:rFonts w:ascii="Cambria Math" w:hAnsi="Cambria Math"/>
              </w:rPr>
              <m:t>δ</m:t>
            </m:r>
          </m:e>
          <m:sub>
            <m:r>
              <w:rPr>
                <w:rFonts w:ascii="Cambria Math" w:hAnsi="Cambria Math"/>
              </w:rPr>
              <m:t>i,M1-M2</m:t>
            </m:r>
          </m:sub>
          <m:sup>
            <m:r>
              <w:rPr>
                <w:rFonts w:ascii="Cambria Math" w:hAnsi="Cambria Math"/>
              </w:rPr>
              <m:t>elpd</m:t>
            </m:r>
          </m:sup>
        </m:sSubSup>
      </m:oMath>
      <w:r>
        <w:t xml:space="preserve"> indicate more support for model 1. We analysed these </w:t>
      </w:r>
      <m:oMath>
        <m:sSubSup>
          <m:sSubSupPr>
            <m:ctrlPr>
              <w:rPr>
                <w:rFonts w:ascii="Cambria Math" w:hAnsi="Cambria Math"/>
              </w:rPr>
            </m:ctrlPr>
          </m:sSubSupPr>
          <m:e>
            <m:r>
              <m:rPr>
                <m:sty m:val="p"/>
              </m:rPr>
              <w:rPr>
                <w:rFonts w:ascii="Cambria Math" w:hAnsi="Cambria Math"/>
              </w:rPr>
              <m:t>δ</m:t>
            </m:r>
          </m:e>
          <m:sub>
            <m:r>
              <w:rPr>
                <w:rFonts w:ascii="Cambria Math" w:hAnsi="Cambria Math"/>
              </w:rPr>
              <m:t>i</m:t>
            </m:r>
          </m:sub>
          <m:sup>
            <m:r>
              <w:rPr>
                <w:rFonts w:ascii="Cambria Math" w:hAnsi="Cambria Math"/>
              </w:rPr>
              <m:t>elpd</m:t>
            </m:r>
          </m:sup>
        </m:sSubSup>
      </m:oMath>
      <w:r>
        <w:t xml:space="preserve">values using an additional </w:t>
      </w:r>
      <w:del w:id="145" w:author="Smith,Adam C. [NCR]" w:date="2020-04-03T09:47:00Z">
        <w:r w:rsidDel="00C6713A">
          <w:delText>hierarchical Bayesian</w:delText>
        </w:r>
      </w:del>
      <w:ins w:id="146" w:author="Smith,Adam C. [NCR]" w:date="2020-04-03T09:47:00Z">
        <w:r w:rsidR="00C6713A">
          <w:t>Bayesian hierarchical</w:t>
        </w:r>
      </w:ins>
      <w:r>
        <w:t xml:space="preserve"> model to account for the imbalances in the BBS-data among years and regions, and the inherent uncertainty associated with any cross-validation statistic (</w:t>
      </w:r>
      <w:proofErr w:type="spellStart"/>
      <w:r>
        <w:t>Vehtari</w:t>
      </w:r>
      <w:proofErr w:type="spellEnd"/>
      <w:r>
        <w:t xml:space="preserve"> et al. 2017, and Link et al. 2017). This model treated the </w:t>
      </w:r>
      <m:oMath>
        <m:r>
          <m:rPr>
            <m:sty m:val="p"/>
          </m:rPr>
          <w:rPr>
            <w:rFonts w:ascii="Cambria Math" w:hAnsi="Cambria Math"/>
          </w:rPr>
          <m:t>elpd</m:t>
        </m:r>
      </m:oMath>
      <w:r>
        <w:t xml:space="preserve"> differences for a count from a given year </w:t>
      </w:r>
      <m:oMath>
        <m:r>
          <w:rPr>
            <w:rFonts w:ascii="Cambria Math" w:hAnsi="Cambria Math"/>
          </w:rPr>
          <m:t>t</m:t>
        </m:r>
      </m:oMath>
      <w:r>
        <w:t xml:space="preserve"> and stratum </w:t>
      </w:r>
      <m:oMath>
        <m:r>
          <w:rPr>
            <w:rFonts w:ascii="Cambria Math" w:hAnsi="Cambria Math"/>
          </w:rPr>
          <m:t>s</m:t>
        </m:r>
      </m:oMath>
      <w:r>
        <w:rPr>
          <w:rFonts w:eastAsiaTheme="minorEastAsia"/>
        </w:rPr>
        <w:t xml:space="preserve"> </w:t>
      </w:r>
      <w:r>
        <w:t>(</w:t>
      </w:r>
      <m:oMath>
        <m:sSubSup>
          <m:sSubSupPr>
            <m:ctrlPr>
              <w:rPr>
                <w:rFonts w:ascii="Cambria Math" w:hAnsi="Cambria Math"/>
              </w:rPr>
            </m:ctrlPr>
          </m:sSubSupPr>
          <m:e>
            <m:r>
              <m:rPr>
                <m:sty m:val="p"/>
              </m:rPr>
              <w:rPr>
                <w:rFonts w:ascii="Cambria Math" w:hAnsi="Cambria Math"/>
              </w:rPr>
              <m:t>δ</m:t>
            </m:r>
          </m:e>
          <m:sub>
            <m:r>
              <w:rPr>
                <w:rFonts w:ascii="Cambria Math" w:hAnsi="Cambria Math"/>
              </w:rPr>
              <m:t>i,s,t</m:t>
            </m:r>
          </m:sub>
          <m:sup>
            <m:r>
              <w:rPr>
                <w:rFonts w:ascii="Cambria Math" w:hAnsi="Cambria Math"/>
              </w:rPr>
              <m:t>elpd</m:t>
            </m:r>
          </m:sup>
        </m:sSubSup>
      </m:oMath>
      <w:r>
        <w:rPr>
          <w:rFonts w:eastAsiaTheme="minorEastAsia"/>
        </w:rPr>
        <w:t xml:space="preserve">) </w:t>
      </w:r>
      <w:r>
        <w:t>as having a t-distribution with an estimated variance (</w:t>
      </w:r>
      <m:oMath>
        <m:sSubSup>
          <m:sSubSupPr>
            <m:ctrlPr>
              <w:rPr>
                <w:rFonts w:ascii="Cambria Math" w:hAnsi="Cambria Math"/>
                <w:i/>
              </w:rPr>
            </m:ctrlPr>
          </m:sSubSupPr>
          <m:e>
            <m:r>
              <w:rPr>
                <w:rFonts w:ascii="Cambria Math" w:hAnsi="Cambria Math"/>
              </w:rPr>
              <m:t>σ</m:t>
            </m:r>
          </m:e>
          <m:sub>
            <m:r>
              <m:rPr>
                <m:sty m:val="p"/>
              </m:rPr>
              <w:rPr>
                <w:rFonts w:ascii="Cambria Math" w:hAnsi="Cambria Math"/>
              </w:rPr>
              <m:t>δ</m:t>
            </m:r>
          </m:sub>
          <m:sup>
            <m:r>
              <w:rPr>
                <w:rFonts w:ascii="Cambria Math" w:hAnsi="Cambria Math"/>
              </w:rPr>
              <m:t>2</m:t>
            </m:r>
          </m:sup>
        </m:sSubSup>
      </m:oMath>
      <w:r>
        <w:rPr>
          <w:rFonts w:eastAsiaTheme="minorEastAsia"/>
        </w:rPr>
        <w:t>)</w:t>
      </w:r>
      <w:r>
        <w:t xml:space="preserve"> and degrees of freedom (</w:t>
      </w:r>
      <m:oMath>
        <m:r>
          <w:rPr>
            <w:rFonts w:ascii="Cambria Math" w:hAnsi="Cambria Math"/>
          </w:rPr>
          <m:t>ν</m:t>
        </m:r>
      </m:oMath>
      <w:r>
        <w:t>). That is,</w:t>
      </w:r>
    </w:p>
    <w:p w14:paraId="2B451F1B" w14:textId="77777777" w:rsidR="00180E24" w:rsidRPr="00965932" w:rsidRDefault="0008429E" w:rsidP="002F18BD">
      <w:pPr>
        <w:spacing w:line="480" w:lineRule="auto"/>
        <w:rPr>
          <w:rFonts w:eastAsiaTheme="minorEastAsia"/>
        </w:rPr>
      </w:pPr>
      <m:oMathPara>
        <m:oMath>
          <m:sSubSup>
            <m:sSubSupPr>
              <m:ctrlPr>
                <w:rPr>
                  <w:rFonts w:ascii="Cambria Math" w:hAnsi="Cambria Math"/>
                </w:rPr>
              </m:ctrlPr>
            </m:sSubSupPr>
            <m:e>
              <m:r>
                <m:rPr>
                  <m:sty m:val="p"/>
                </m:rPr>
                <w:rPr>
                  <w:rFonts w:ascii="Cambria Math" w:hAnsi="Cambria Math"/>
                </w:rPr>
                <m:t>δ</m:t>
              </m:r>
            </m:e>
            <m:sub>
              <m:r>
                <w:rPr>
                  <w:rFonts w:ascii="Cambria Math" w:hAnsi="Cambria Math"/>
                </w:rPr>
                <m:t>i,s,t</m:t>
              </m:r>
            </m:sub>
            <m:sup>
              <m:r>
                <w:rPr>
                  <w:rFonts w:ascii="Cambria Math" w:hAnsi="Cambria Math"/>
                </w:rPr>
                <m:t>elpd</m:t>
              </m:r>
            </m:sup>
          </m:sSubSup>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σ</m:t>
                  </m:r>
                </m:e>
                <m:sub>
                  <m:r>
                    <m:rPr>
                      <m:sty m:val="p"/>
                    </m:rPr>
                    <w:rPr>
                      <w:rFonts w:ascii="Cambria Math" w:hAnsi="Cambria Math"/>
                    </w:rPr>
                    <m:t>Δ</m:t>
                  </m:r>
                </m:sub>
                <m:sup>
                  <m:r>
                    <w:rPr>
                      <w:rFonts w:ascii="Cambria Math" w:hAnsi="Cambria Math"/>
                    </w:rPr>
                    <m:t>2</m:t>
                  </m:r>
                </m:sup>
              </m:sSubSup>
              <m:r>
                <w:rPr>
                  <w:rFonts w:ascii="Cambria Math" w:hAnsi="Cambria Math"/>
                </w:rPr>
                <m:t>,ν</m:t>
              </m:r>
            </m:e>
          </m:d>
        </m:oMath>
      </m:oMathPara>
    </w:p>
    <w:p w14:paraId="15C70EE0" w14:textId="77777777" w:rsidR="00180E24" w:rsidRDefault="0008429E" w:rsidP="002F18BD">
      <w:pPr>
        <w:spacing w:line="480" w:lineRule="auto"/>
      </w:pPr>
      <m:oMathPara>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r>
            <m:rPr>
              <m:sty m:val="p"/>
            </m:rPr>
            <w:rPr>
              <w:rFonts w:ascii="Cambria Math" w:hAnsi="Cambria Math"/>
            </w:rPr>
            <m:t>ϕ</m:t>
          </m:r>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t</m:t>
              </m:r>
            </m:sub>
          </m:sSub>
        </m:oMath>
      </m:oMathPara>
    </w:p>
    <w:p w14:paraId="10926678" w14:textId="45823DE4" w:rsidR="00180E24" w:rsidRDefault="00180E24" w:rsidP="002F18BD">
      <w:pPr>
        <w:spacing w:line="480" w:lineRule="auto"/>
      </w:pPr>
      <w:r>
        <w:t xml:space="preserve">From the model, </w:t>
      </w:r>
      <m:oMath>
        <m:r>
          <w:rPr>
            <w:rFonts w:ascii="Cambria Math" w:hAnsi="Cambria Math"/>
          </w:rPr>
          <m:t>ϕ</m:t>
        </m:r>
      </m:oMath>
      <w:r>
        <w:rPr>
          <w:rFonts w:eastAsiaTheme="minorEastAsia"/>
        </w:rPr>
        <w:t xml:space="preserve"> was our estimate of the</w:t>
      </w:r>
      <w:r>
        <w:t xml:space="preserve"> overall comparison of the mean difference in predictive fit for Model 1 – Model </w:t>
      </w:r>
      <w:proofErr w:type="gramStart"/>
      <w:r>
        <w:t>2  (</w:t>
      </w:r>
      <w:proofErr w:type="gramEnd"/>
      <m:oMath>
        <m:sSubSup>
          <m:sSubSupPr>
            <m:ctrlPr>
              <w:rPr>
                <w:rFonts w:ascii="Cambria Math" w:hAnsi="Cambria Math"/>
              </w:rPr>
            </m:ctrlPr>
          </m:sSubSupPr>
          <m:e>
            <m:r>
              <m:rPr>
                <m:sty m:val="p"/>
              </m:rPr>
              <w:rPr>
                <w:rFonts w:ascii="Cambria Math" w:hAnsi="Cambria Math"/>
              </w:rPr>
              <m:t>δ</m:t>
            </m:r>
          </m:e>
          <m:sub>
            <m:r>
              <w:rPr>
                <w:rFonts w:ascii="Cambria Math" w:hAnsi="Cambria Math"/>
              </w:rPr>
              <m:t>M1-M2</m:t>
            </m:r>
          </m:sub>
          <m:sup>
            <m:r>
              <w:rPr>
                <w:rFonts w:ascii="Cambria Math" w:hAnsi="Cambria Math"/>
              </w:rPr>
              <m:t>elpd</m:t>
            </m:r>
          </m:sup>
        </m:sSubSup>
        <m:r>
          <w:rPr>
            <w:rFonts w:ascii="Cambria Math" w:hAnsi="Cambria Math"/>
          </w:rPr>
          <m:t>= ϕ</m:t>
        </m:r>
      </m:oMath>
      <w:r>
        <w:t xml:space="preserve">), </w:t>
      </w:r>
      <m:oMath>
        <m:r>
          <w:rPr>
            <w:rFonts w:ascii="Cambria Math" w:hAnsi="Cambria Math"/>
          </w:rPr>
          <m:t>ϕ</m:t>
        </m:r>
        <m:r>
          <w:rPr>
            <w:rFonts w:ascii="Cambria Math" w:eastAsiaTheme="minorEastAsia" w:hAnsi="Cambria Math"/>
          </w:rPr>
          <m:t>+</m:t>
        </m:r>
        <m:sSub>
          <m:sSubPr>
            <m:ctrlPr>
              <w:rPr>
                <w:rFonts w:ascii="Cambria Math" w:hAnsi="Cambria Math"/>
                <w:i/>
              </w:rPr>
            </m:ctrlPr>
          </m:sSubPr>
          <m:e>
            <m:r>
              <w:rPr>
                <w:rFonts w:ascii="Cambria Math" w:hAnsi="Cambria Math"/>
              </w:rPr>
              <m:t>ψ</m:t>
            </m:r>
          </m:e>
          <m:sub>
            <m:r>
              <w:rPr>
                <w:rFonts w:ascii="Cambria Math" w:hAnsi="Cambria Math"/>
              </w:rPr>
              <m:t>s</m:t>
            </m:r>
          </m:sub>
        </m:sSub>
      </m:oMath>
      <w:r>
        <w:t xml:space="preserve"> was the estimate of the mean difference in stratum </w:t>
      </w:r>
      <m:oMath>
        <m:r>
          <w:rPr>
            <w:rFonts w:ascii="Cambria Math" w:hAnsi="Cambria Math"/>
          </w:rPr>
          <m:t>s</m:t>
        </m:r>
      </m:oMath>
      <w:r>
        <w:t xml:space="preserve">, </w:t>
      </w:r>
      <w:r>
        <w:lastRenderedPageBreak/>
        <w:t xml:space="preserve">and </w:t>
      </w:r>
      <m:oMath>
        <m:r>
          <w:rPr>
            <w:rFonts w:ascii="Cambria Math" w:hAnsi="Cambria Math"/>
          </w:rPr>
          <m:t>ϕ</m:t>
        </m:r>
        <m:r>
          <w:rPr>
            <w:rFonts w:ascii="Cambria Math" w:eastAsiaTheme="minorEastAsia" w:hAnsi="Cambria Math"/>
          </w:rPr>
          <m:t>+</m:t>
        </m:r>
        <m:sSub>
          <m:sSubPr>
            <m:ctrlPr>
              <w:rPr>
                <w:rFonts w:ascii="Cambria Math" w:hAnsi="Cambria Math"/>
                <w:i/>
              </w:rPr>
            </m:ctrlPr>
          </m:sSubPr>
          <m:e>
            <m:r>
              <w:rPr>
                <w:rFonts w:ascii="Cambria Math" w:hAnsi="Cambria Math"/>
              </w:rPr>
              <m:t>ψ</m:t>
            </m:r>
          </m:e>
          <m:sub>
            <m:r>
              <w:rPr>
                <w:rFonts w:ascii="Cambria Math" w:hAnsi="Cambria Math"/>
              </w:rPr>
              <m:t>t</m:t>
            </m:r>
          </m:sub>
        </m:sSub>
      </m:oMath>
      <w:r>
        <w:rPr>
          <w:rFonts w:eastAsiaTheme="minorEastAsia"/>
        </w:rPr>
        <w:t xml:space="preserve"> was the estimated difference in year </w:t>
      </w:r>
      <m:oMath>
        <m:r>
          <w:rPr>
            <w:rFonts w:ascii="Cambria Math" w:eastAsiaTheme="minorEastAsia" w:hAnsi="Cambria Math"/>
          </w:rPr>
          <m:t>t</m:t>
        </m:r>
      </m:oMath>
      <w:r>
        <w:rPr>
          <w:rFonts w:eastAsiaTheme="minorEastAsia"/>
        </w:rPr>
        <w:t>.</w:t>
      </w:r>
      <w:r>
        <w:t xml:space="preserve"> We used this robust estimation approach, instead of the z-score approach used by Link and Sauer (2020) because of the extremely heavy tails in the distribution of the </w:t>
      </w:r>
      <m:oMath>
        <m:sSubSup>
          <m:sSubSupPr>
            <m:ctrlPr>
              <w:rPr>
                <w:rFonts w:ascii="Cambria Math" w:hAnsi="Cambria Math"/>
              </w:rPr>
            </m:ctrlPr>
          </m:sSubSupPr>
          <m:e>
            <m:r>
              <m:rPr>
                <m:sty m:val="p"/>
              </m:rPr>
              <w:rPr>
                <w:rFonts w:ascii="Cambria Math" w:hAnsi="Cambria Math"/>
              </w:rPr>
              <m:t>δ</m:t>
            </m:r>
          </m:e>
          <m:sub>
            <m:r>
              <w:rPr>
                <w:rFonts w:ascii="Cambria Math" w:hAnsi="Cambria Math"/>
              </w:rPr>
              <m:t>i</m:t>
            </m:r>
          </m:sub>
          <m:sup>
            <m:r>
              <w:rPr>
                <w:rFonts w:ascii="Cambria Math" w:hAnsi="Cambria Math"/>
              </w:rPr>
              <m:t>elpd</m:t>
            </m:r>
          </m:sup>
        </m:sSubSup>
      </m:oMath>
      <w:r>
        <w:t xml:space="preserve"> values.</w:t>
      </w:r>
      <w:r w:rsidRPr="002C3B33">
        <w:t xml:space="preserve"> </w:t>
      </w:r>
      <w:r>
        <w:t>Given these heavy tails, a statistical analysis assuming a normal distribution would give an inappropriately large weight to a few extremely poorly predicted counts (</w:t>
      </w:r>
      <w:proofErr w:type="spellStart"/>
      <w:r>
        <w:t>Gelman</w:t>
      </w:r>
      <w:proofErr w:type="spellEnd"/>
      <w:r>
        <w:t xml:space="preserve"> et al. 2014). In essence, our model is simply a “robust” version of the z-score approach (Lange et al. 1989) with the added hierarchical parameters to account for the spatial and temporal imbalance in the BBS data.</w:t>
      </w:r>
    </w:p>
    <w:p w14:paraId="5B71BAD2" w14:textId="77777777" w:rsidR="00180E24" w:rsidRDefault="00180E24" w:rsidP="002F18BD">
      <w:pPr>
        <w:spacing w:line="480" w:lineRule="auto"/>
      </w:pPr>
      <w:r>
        <w:t xml:space="preserve">   </w:t>
      </w:r>
    </w:p>
    <w:p w14:paraId="3518F117" w14:textId="77777777" w:rsidR="00180E24" w:rsidRDefault="00180E24" w:rsidP="002F18BD">
      <w:pPr>
        <w:pStyle w:val="Heading2"/>
        <w:spacing w:line="480" w:lineRule="auto"/>
      </w:pPr>
      <w:r>
        <w:t>Trend estimates and their variability in space and time</w:t>
      </w:r>
    </w:p>
    <w:p w14:paraId="18E5E14A" w14:textId="599AA488" w:rsidR="00180E24" w:rsidRDefault="00180E24" w:rsidP="002F18BD">
      <w:pPr>
        <w:spacing w:line="480" w:lineRule="auto"/>
      </w:pPr>
      <w:r>
        <w:t xml:space="preserve">We compared trend </w:t>
      </w:r>
      <w:del w:id="147" w:author="Smith,Adam C. [NCR]" w:date="2020-04-03T10:56:00Z">
        <w:r w:rsidDel="00623CAC">
          <w:delText xml:space="preserve">estimated </w:delText>
        </w:r>
      </w:del>
      <w:ins w:id="148" w:author="Smith,Adam C. [NCR]" w:date="2020-04-03T10:56:00Z">
        <w:r w:rsidR="00623CAC">
          <w:t xml:space="preserve">estimates </w:t>
        </w:r>
      </w:ins>
      <w:r>
        <w:t>from all models at the survey-wide and stratum-levels for their magnitude, precision, variation among strata, and variation among years. For all models, we used the same definition of trend following Sauer and Link (2011) and Smith et al. (2015); that is, an interval-specific geometric mean of proportional changes in population size, expressed as a percentage. Thus, the trend estimate for the interval from year a (</w:t>
      </w:r>
      <m:oMath>
        <m:sSub>
          <m:sSubPr>
            <m:ctrlPr>
              <w:rPr>
                <w:rFonts w:ascii="Cambria Math" w:hAnsi="Cambria Math"/>
                <w:i/>
              </w:rPr>
            </m:ctrlPr>
          </m:sSubPr>
          <m:e>
            <m:r>
              <w:rPr>
                <w:rFonts w:ascii="Cambria Math" w:hAnsi="Cambria Math"/>
              </w:rPr>
              <m:t>t</m:t>
            </m:r>
          </m:e>
          <m:sub>
            <m:r>
              <w:rPr>
                <w:rFonts w:ascii="Cambria Math" w:hAnsi="Cambria Math"/>
              </w:rPr>
              <m:t>a</m:t>
            </m:r>
          </m:sub>
        </m:sSub>
      </m:oMath>
      <w:r>
        <w:t>) through year b (</w:t>
      </w:r>
      <m:oMath>
        <m:sSub>
          <m:sSubPr>
            <m:ctrlPr>
              <w:rPr>
                <w:rFonts w:ascii="Cambria Math" w:hAnsi="Cambria Math"/>
                <w:i/>
              </w:rPr>
            </m:ctrlPr>
          </m:sSubPr>
          <m:e>
            <m:r>
              <w:rPr>
                <w:rFonts w:ascii="Cambria Math" w:hAnsi="Cambria Math"/>
              </w:rPr>
              <m:t>t</m:t>
            </m:r>
          </m:e>
          <m:sub>
            <m:r>
              <w:rPr>
                <w:rFonts w:ascii="Cambria Math" w:hAnsi="Cambria Math"/>
              </w:rPr>
              <m:t>b</m:t>
            </m:r>
          </m:sub>
        </m:sSub>
      </m:oMath>
      <w:r>
        <w:t>) is given by</w:t>
      </w:r>
    </w:p>
    <w:p w14:paraId="460096DE" w14:textId="77777777" w:rsidR="00180E24" w:rsidRPr="004E1F2B" w:rsidRDefault="0008429E" w:rsidP="002F18BD">
      <w:pPr>
        <w:spacing w:line="480" w:lineRule="auto"/>
        <w:rPr>
          <w:rFonts w:eastAsiaTheme="minorEastAsia"/>
        </w:rPr>
      </w:pPr>
      <m:oMathPara>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a:b</m:t>
              </m:r>
            </m:sub>
          </m:sSub>
          <m:r>
            <w:rPr>
              <w:rFonts w:ascii="Cambria Math" w:hAnsi="Cambria Math"/>
            </w:rPr>
            <m:t>=100*</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a</m:t>
                                  </m:r>
                                </m:sub>
                              </m:sSub>
                            </m:sub>
                          </m:sSub>
                        </m:num>
                        <m:den>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b</m:t>
                                  </m:r>
                                </m:sub>
                              </m:sSub>
                            </m:sub>
                          </m:sSub>
                        </m:den>
                      </m:f>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m:t>
                          </m:r>
                        </m:sub>
                      </m:sSub>
                    </m:den>
                  </m:f>
                </m:sup>
              </m:sSup>
              <m:r>
                <w:rPr>
                  <w:rFonts w:ascii="Cambria Math" w:hAnsi="Cambria Math"/>
                </w:rPr>
                <m:t>-1</m:t>
              </m:r>
            </m:e>
          </m:d>
        </m:oMath>
      </m:oMathPara>
    </w:p>
    <w:p w14:paraId="1FA8AB53" w14:textId="77777777" w:rsidR="00180E24" w:rsidRDefault="00180E24" w:rsidP="002F18BD">
      <w:pPr>
        <w:spacing w:line="480" w:lineRule="auto"/>
      </w:pPr>
      <w:proofErr w:type="gramStart"/>
      <w:r>
        <w:rPr>
          <w:rFonts w:eastAsiaTheme="minorEastAsia"/>
        </w:rPr>
        <w:t>where</w:t>
      </w:r>
      <w:proofErr w:type="gramEnd"/>
      <w:r>
        <w:rPr>
          <w:rFonts w:eastAsiaTheme="minorEastAsia"/>
        </w:rPr>
        <w:t xml:space="preserve"> </w:t>
      </w:r>
      <m:oMath>
        <m:sSub>
          <m:sSubPr>
            <m:ctrlPr>
              <w:rPr>
                <w:rFonts w:ascii="Cambria Math" w:hAnsi="Cambria Math"/>
                <w:i/>
              </w:rPr>
            </m:ctrlPr>
          </m:sSubPr>
          <m:e>
            <m:r>
              <w:rPr>
                <w:rFonts w:ascii="Cambria Math" w:hAnsi="Cambria Math"/>
              </w:rPr>
              <m:t>N</m:t>
            </m:r>
          </m:e>
          <m:sub>
            <m:r>
              <w:rPr>
                <w:rFonts w:ascii="Cambria Math" w:hAnsi="Cambria Math"/>
              </w:rPr>
              <m:t>.</m:t>
            </m:r>
          </m:sub>
        </m:sSub>
      </m:oMath>
      <w:r>
        <w:rPr>
          <w:rFonts w:eastAsiaTheme="minorEastAsia"/>
        </w:rPr>
        <w:t xml:space="preserve"> represents the annual index of abundance in a given year (see below). Because this estimate of trend only considers the annual abundance estimates in the years at either end of the trend period, we refer to this estimate as an end-point trend. For the GAMYE model, we decomposed the trajectory (i.e., the series of annual indices of abundance) into long- and medium-term components represented by the GAM smooth and annual fluctuations represented by the random year-effects. This decomposition </w:t>
      </w:r>
      <w:r>
        <w:rPr>
          <w:rFonts w:eastAsiaTheme="minorEastAsia"/>
        </w:rPr>
        <w:lastRenderedPageBreak/>
        <w:t xml:space="preserve">allowed us to estimate two kinds of trend estimates: </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a:b</m:t>
            </m:r>
          </m:sub>
        </m:sSub>
      </m:oMath>
      <w:r>
        <w:rPr>
          <w:rFonts w:eastAsiaTheme="minorEastAsia"/>
        </w:rPr>
        <w:t xml:space="preserve"> that include all aspects of the trajectory, and </w:t>
      </w:r>
      <m:oMath>
        <m:sSubSup>
          <m:sSubSupPr>
            <m:ctrlPr>
              <w:rPr>
                <w:rFonts w:ascii="Cambria Math" w:hAnsi="Cambria Math"/>
              </w:rPr>
            </m:ctrlPr>
          </m:sSubSupPr>
          <m:e>
            <m:r>
              <m:rPr>
                <m:sty m:val="p"/>
              </m:rPr>
              <w:rPr>
                <w:rFonts w:ascii="Cambria Math" w:hAnsi="Cambria Math"/>
              </w:rPr>
              <m:t>R</m:t>
            </m:r>
          </m:e>
          <m:sub>
            <m:r>
              <m:rPr>
                <m:sty m:val="p"/>
              </m:rPr>
              <w:rPr>
                <w:rFonts w:ascii="Cambria Math" w:hAnsi="Cambria Math"/>
              </w:rPr>
              <m:t>a:b</m:t>
            </m:r>
          </m:sub>
          <m:sup>
            <m:r>
              <w:rPr>
                <w:rFonts w:ascii="Cambria Math" w:hAnsi="Cambria Math"/>
              </w:rPr>
              <m:t>'</m:t>
            </m:r>
          </m:sup>
        </m:sSubSup>
      </m:oMath>
      <w:r>
        <w:rPr>
          <w:rFonts w:eastAsiaTheme="minorEastAsia"/>
        </w:rPr>
        <w:t xml:space="preserve"> that removes the annual fluctuations, including only the GAM smooth components.</w:t>
      </w:r>
    </w:p>
    <w:p w14:paraId="79F4FF6B" w14:textId="308D3563" w:rsidR="006902D0" w:rsidRDefault="00180E24" w:rsidP="002F18BD">
      <w:pPr>
        <w:spacing w:line="480" w:lineRule="auto"/>
      </w:pPr>
      <w:r>
        <w:t>Annual indices</w:t>
      </w:r>
      <w:r w:rsidR="00BC3A90">
        <w:t xml:space="preserve"> </w:t>
      </w:r>
      <w:r w:rsidR="00456B2C">
        <w:t>for year</w:t>
      </w:r>
      <w:r w:rsidR="00BC3A90">
        <w:t xml:space="preserve"> </w:t>
      </w:r>
      <m:oMath>
        <m:r>
          <w:rPr>
            <w:rFonts w:ascii="Cambria Math" w:hAnsi="Cambria Math"/>
          </w:rPr>
          <m:t>t</m:t>
        </m:r>
      </m:oMath>
      <w:r w:rsidR="00BC3A90">
        <w:t xml:space="preserve"> and stratum </w:t>
      </w:r>
      <m:oMath>
        <m:r>
          <w:rPr>
            <w:rFonts w:ascii="Cambria Math" w:hAnsi="Cambria Math"/>
          </w:rPr>
          <m:t>s</m:t>
        </m:r>
      </m:oMath>
      <w:r w:rsidR="00BC3A90">
        <w:rPr>
          <w:rFonts w:eastAsiaTheme="minorEastAsia"/>
        </w:rPr>
        <w:t xml:space="preserve"> </w:t>
      </w:r>
      <w:r>
        <w:t>for all the models here were calculated following Smith et al. (2019)</w:t>
      </w:r>
      <w:r w:rsidR="00386BA8">
        <w:t xml:space="preserve"> </w:t>
      </w:r>
      <w:r w:rsidR="006902D0">
        <w:t>as</w:t>
      </w:r>
    </w:p>
    <w:p w14:paraId="2CE5B3AB" w14:textId="5A2FE882" w:rsidR="006902D0" w:rsidRPr="0043522E" w:rsidRDefault="0008429E" w:rsidP="002F18BD">
      <w:pPr>
        <w:spacing w:line="480" w:lineRule="auto"/>
        <w:rPr>
          <w:rFonts w:eastAsiaTheme="minorEastAsia"/>
        </w:rPr>
      </w:pPr>
      <m:oMathPara>
        <m:oMath>
          <m:sSub>
            <m:sSubPr>
              <m:ctrlPr>
                <w:rPr>
                  <w:rFonts w:ascii="Cambria Math" w:hAnsi="Cambria Math"/>
                </w:rPr>
              </m:ctrlPr>
            </m:sSubPr>
            <m:e>
              <m:r>
                <w:rPr>
                  <w:rFonts w:ascii="Cambria Math" w:hAnsi="Cambria Math"/>
                </w:rPr>
                <m:t>N</m:t>
              </m:r>
            </m:e>
            <m:sub>
              <m:r>
                <w:rPr>
                  <w:rFonts w:ascii="Cambria Math" w:hAnsi="Cambria Math"/>
                </w:rPr>
                <m:t>s,t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J</m:t>
                      </m:r>
                    </m:e>
                    <m:sub>
                      <m:r>
                        <w:rPr>
                          <w:rFonts w:ascii="Cambria Math" w:hAnsi="Cambria Math"/>
                        </w:rPr>
                        <m:t>s</m:t>
                      </m:r>
                    </m:sub>
                  </m:sSub>
                </m:sub>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Α</m:t>
                          </m:r>
                        </m:e>
                        <m:sub>
                          <m:r>
                            <w:rPr>
                              <w:rFonts w:ascii="Cambria Math" w:hAnsi="Cambria Math"/>
                            </w:rPr>
                            <m:t>s,t</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j</m:t>
                          </m:r>
                        </m:sub>
                      </m:sSub>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sup>
                  </m:sSup>
                </m:e>
              </m:nary>
            </m:num>
            <m:den>
              <m:sSub>
                <m:sSubPr>
                  <m:ctrlPr>
                    <w:rPr>
                      <w:rFonts w:ascii="Cambria Math" w:hAnsi="Cambria Math"/>
                      <w:i/>
                    </w:rPr>
                  </m:ctrlPr>
                </m:sSubPr>
                <m:e>
                  <m:r>
                    <w:rPr>
                      <w:rFonts w:ascii="Cambria Math" w:hAnsi="Cambria Math"/>
                    </w:rPr>
                    <m:t>n</m:t>
                  </m:r>
                </m:e>
                <m:sub>
                  <m:r>
                    <w:rPr>
                      <w:rFonts w:ascii="Cambria Math" w:hAnsi="Cambria Math"/>
                    </w:rPr>
                    <m:t>Js</m:t>
                  </m:r>
                </m:sub>
              </m:sSub>
            </m:den>
          </m:f>
        </m:oMath>
      </m:oMathPara>
    </w:p>
    <w:p w14:paraId="5D6D7F09" w14:textId="06DE27DE" w:rsidR="00180E24" w:rsidRDefault="00AB2BA4" w:rsidP="0043522E">
      <w:pPr>
        <w:spacing w:line="480" w:lineRule="auto"/>
      </w:pPr>
      <w:proofErr w:type="gramStart"/>
      <w:r>
        <w:t>where</w:t>
      </w:r>
      <w:proofErr w:type="gramEnd"/>
      <w:r>
        <w:t xml:space="preserve"> each </w:t>
      </w:r>
      <m:oMath>
        <m:sSub>
          <m:sSubPr>
            <m:ctrlPr>
              <w:rPr>
                <w:rFonts w:ascii="Cambria Math" w:hAnsi="Cambria Math"/>
              </w:rPr>
            </m:ctrlPr>
          </m:sSubPr>
          <m:e>
            <m:r>
              <w:rPr>
                <w:rFonts w:ascii="Cambria Math" w:hAnsi="Cambria Math"/>
              </w:rPr>
              <m:t>N</m:t>
            </m:r>
          </m:e>
          <m:sub>
            <m:r>
              <w:rPr>
                <w:rFonts w:ascii="Cambria Math" w:hAnsi="Cambria Math"/>
              </w:rPr>
              <m:t>s,t</m:t>
            </m:r>
          </m:sub>
        </m:sSub>
      </m:oMath>
      <w:r>
        <w:t xml:space="preserve"> are exponentiated sums of the relevant components of the model (</w:t>
      </w:r>
      <m:oMath>
        <m:sSub>
          <m:sSubPr>
            <m:ctrlPr>
              <w:rPr>
                <w:rFonts w:ascii="Cambria Math" w:hAnsi="Cambria Math"/>
                <w:i/>
              </w:rPr>
            </m:ctrlPr>
          </m:sSubPr>
          <m:e>
            <m:r>
              <m:rPr>
                <m:sty m:val="p"/>
              </m:rPr>
              <w:rPr>
                <w:rFonts w:ascii="Cambria Math" w:hAnsi="Cambria Math"/>
              </w:rPr>
              <m:t>Α</m:t>
            </m:r>
          </m:e>
          <m:sub>
            <m:r>
              <w:rPr>
                <w:rFonts w:ascii="Cambria Math" w:hAnsi="Cambria Math"/>
              </w:rPr>
              <m:t>s,t</m:t>
            </m:r>
          </m:sub>
        </m:sSub>
      </m:oMath>
      <w:r>
        <w:t>),</w:t>
      </w:r>
      <w:r w:rsidR="00F721E4">
        <w:t xml:space="preserve"> observer-route effects (</w:t>
      </w:r>
      <m:oMath>
        <m:sSub>
          <m:sSubPr>
            <m:ctrlPr>
              <w:rPr>
                <w:rFonts w:ascii="Cambria Math" w:hAnsi="Cambria Math"/>
                <w:i/>
              </w:rPr>
            </m:ctrlPr>
          </m:sSubPr>
          <m:e>
            <m:r>
              <w:rPr>
                <w:rFonts w:ascii="Cambria Math" w:hAnsi="Cambria Math"/>
              </w:rPr>
              <m:t>ω</m:t>
            </m:r>
          </m:e>
          <m:sub>
            <m:r>
              <w:rPr>
                <w:rFonts w:ascii="Cambria Math" w:hAnsi="Cambria Math"/>
              </w:rPr>
              <m:t>j</m:t>
            </m:r>
          </m:sub>
        </m:sSub>
      </m:oMath>
      <w:r w:rsidR="00F721E4">
        <w:t xml:space="preserve">), </w:t>
      </w:r>
      <w:r w:rsidR="00DA273A">
        <w:t>and count-level extra-Poisson variance (</w:t>
      </w:r>
      <m:oMath>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oMath>
      <w:r w:rsidR="00DA273A">
        <w:t>),</w:t>
      </w:r>
      <w:r w:rsidR="00F721E4">
        <w:t xml:space="preserve"> </w:t>
      </w:r>
      <w:r w:rsidR="008D213A">
        <w:t xml:space="preserve">averaged </w:t>
      </w:r>
      <w:r w:rsidR="001D616B">
        <w:t xml:space="preserve">over </w:t>
      </w:r>
      <w:r w:rsidR="008D213A">
        <w:t xml:space="preserve">count-scale predictions across all of the </w:t>
      </w:r>
      <m:oMath>
        <m:sSub>
          <m:sSubPr>
            <m:ctrlPr>
              <w:rPr>
                <w:rFonts w:ascii="Cambria Math" w:hAnsi="Cambria Math"/>
                <w:i/>
              </w:rPr>
            </m:ctrlPr>
          </m:sSubPr>
          <m:e>
            <m:r>
              <w:rPr>
                <w:rFonts w:ascii="Cambria Math" w:hAnsi="Cambria Math"/>
              </w:rPr>
              <m:t>n</m:t>
            </m:r>
          </m:e>
          <m:sub>
            <m:r>
              <w:rPr>
                <w:rFonts w:ascii="Cambria Math" w:hAnsi="Cambria Math"/>
              </w:rPr>
              <m:t>Js</m:t>
            </m:r>
          </m:sub>
        </m:sSub>
      </m:oMath>
      <w:r w:rsidR="008D213A">
        <w:rPr>
          <w:rFonts w:eastAsiaTheme="minorEastAsia"/>
        </w:rPr>
        <w:t xml:space="preserve"> </w:t>
      </w:r>
      <w:r w:rsidR="008D213A">
        <w:t xml:space="preserve">observer-routes </w:t>
      </w:r>
      <m:oMath>
        <m:r>
          <w:rPr>
            <w:rFonts w:ascii="Cambria Math" w:hAnsi="Cambria Math"/>
          </w:rPr>
          <m:t>j</m:t>
        </m:r>
      </m:oMath>
      <w:r w:rsidR="008D213A">
        <w:t xml:space="preserve"> in the set of observer-route combinations in stratum </w:t>
      </w:r>
      <m:oMath>
        <m:r>
          <w:rPr>
            <w:rFonts w:ascii="Cambria Math" w:hAnsi="Cambria Math"/>
          </w:rPr>
          <m:t>s</m:t>
        </m:r>
      </m:oMath>
      <w:r w:rsidR="008D213A">
        <w:t xml:space="preserve"> (</w:t>
      </w:r>
      <m:oMath>
        <m:sSub>
          <m:sSubPr>
            <m:ctrlPr>
              <w:rPr>
                <w:rFonts w:ascii="Cambria Math" w:hAnsi="Cambria Math"/>
                <w:i/>
              </w:rPr>
            </m:ctrlPr>
          </m:sSubPr>
          <m:e>
            <m:r>
              <w:rPr>
                <w:rFonts w:ascii="Cambria Math" w:hAnsi="Cambria Math"/>
              </w:rPr>
              <m:t>J</m:t>
            </m:r>
          </m:e>
          <m:sub>
            <m:r>
              <w:rPr>
                <w:rFonts w:ascii="Cambria Math" w:hAnsi="Cambria Math"/>
              </w:rPr>
              <m:t>s</m:t>
            </m:r>
          </m:sub>
        </m:sSub>
      </m:oMath>
      <w:r w:rsidR="008D213A">
        <w:t>)</w:t>
      </w:r>
      <w:r w:rsidR="001D616B">
        <w:t xml:space="preserve">, and then </w:t>
      </w:r>
      <w:r>
        <w:t>multiplied by a correction factor for the proportion of routes in the stratum on which the species has been observed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t>)</w:t>
      </w:r>
      <w:r w:rsidR="00486D9E">
        <w:t>.</w:t>
      </w:r>
      <w:r w:rsidR="005A4B88">
        <w:t xml:space="preserve"> This </w:t>
      </w:r>
      <w:r w:rsidR="00180E24">
        <w:t>is conceptually similar to the approach described in Sauer and Link (2011) and Smith et al. (2015)</w:t>
      </w:r>
      <w:r w:rsidR="005A4B88">
        <w:t>; for a discussion on the differences</w:t>
      </w:r>
      <w:r w:rsidR="00BE2813">
        <w:t>,</w:t>
      </w:r>
      <w:r w:rsidR="005A4B88">
        <w:t xml:space="preserve"> </w:t>
      </w:r>
      <w:r w:rsidR="003A02D7">
        <w:t xml:space="preserve">refer to </w:t>
      </w:r>
      <w:r w:rsidR="005A4B88">
        <w:t>Supplemental Info.</w:t>
      </w:r>
    </w:p>
    <w:p w14:paraId="4CAF556F" w14:textId="77777777" w:rsidR="00180E24" w:rsidRDefault="00180E24" w:rsidP="002F18BD">
      <w:pPr>
        <w:spacing w:line="480" w:lineRule="auto"/>
      </w:pPr>
      <w:r>
        <w:t>For the GAMYE model, we calculated two versions of the species trajectory (</w:t>
      </w:r>
      <m:oMath>
        <m:sSub>
          <m:sSubPr>
            <m:ctrlPr>
              <w:rPr>
                <w:rFonts w:ascii="Cambria Math" w:hAnsi="Cambria Math"/>
              </w:rPr>
            </m:ctrlPr>
          </m:sSubPr>
          <m:e>
            <m:r>
              <w:rPr>
                <w:rFonts w:ascii="Cambria Math" w:hAnsi="Cambria Math"/>
              </w:rPr>
              <m:t>N</m:t>
            </m:r>
          </m:e>
          <m:sub>
            <m:r>
              <w:rPr>
                <w:rFonts w:ascii="Cambria Math" w:hAnsi="Cambria Math"/>
              </w:rPr>
              <m:t>s</m:t>
            </m:r>
          </m:sub>
        </m:sSub>
      </m:oMath>
      <w:r>
        <w:t>): one that included the annual variation in the trajectory,</w:t>
      </w:r>
    </w:p>
    <w:p w14:paraId="7D6D6301" w14:textId="77777777" w:rsidR="00180E24" w:rsidRDefault="0008429E" w:rsidP="002F18BD">
      <w:pPr>
        <w:spacing w:line="480" w:lineRule="auto"/>
      </w:pPr>
      <m:oMathPara>
        <m:oMath>
          <m:sSub>
            <m:sSubPr>
              <m:ctrlPr>
                <w:rPr>
                  <w:rFonts w:ascii="Cambria Math" w:hAnsi="Cambria Math"/>
                </w:rPr>
              </m:ctrlPr>
            </m:sSubPr>
            <m:e>
              <m:r>
                <w:rPr>
                  <w:rFonts w:ascii="Cambria Math" w:hAnsi="Cambria Math"/>
                </w:rPr>
                <m:t>N</m:t>
              </m:r>
            </m:e>
            <m:sub>
              <m:r>
                <w:rPr>
                  <w:rFonts w:ascii="Cambria Math" w:hAnsi="Cambria Math"/>
                </w:rPr>
                <m:t>s,t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J</m:t>
                      </m:r>
                    </m:e>
                    <m:sub>
                      <m:r>
                        <w:rPr>
                          <w:rFonts w:ascii="Cambria Math" w:hAnsi="Cambria Math"/>
                        </w:rPr>
                        <m:t>s</m:t>
                      </m:r>
                    </m:sub>
                  </m:sSub>
                </m:sub>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Α</m:t>
                          </m:r>
                        </m:e>
                        <m:sub>
                          <m:r>
                            <w:rPr>
                              <w:rFonts w:ascii="Cambria Math" w:hAnsi="Cambria Math"/>
                            </w:rPr>
                            <m:t>s,t</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j</m:t>
                          </m:r>
                        </m:sub>
                      </m:sSub>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sup>
                  </m:sSup>
                </m:e>
              </m:nary>
            </m:num>
            <m:den>
              <m:sSub>
                <m:sSubPr>
                  <m:ctrlPr>
                    <w:rPr>
                      <w:rFonts w:ascii="Cambria Math" w:hAnsi="Cambria Math"/>
                      <w:i/>
                    </w:rPr>
                  </m:ctrlPr>
                </m:sSubPr>
                <m:e>
                  <m:r>
                    <w:rPr>
                      <w:rFonts w:ascii="Cambria Math" w:hAnsi="Cambria Math"/>
                    </w:rPr>
                    <m:t>n</m:t>
                  </m:r>
                </m:e>
                <m:sub>
                  <m:r>
                    <w:rPr>
                      <w:rFonts w:ascii="Cambria Math" w:hAnsi="Cambria Math"/>
                    </w:rPr>
                    <m:t>Js</m:t>
                  </m:r>
                </m:sub>
              </m:sSub>
            </m:den>
          </m:f>
        </m:oMath>
      </m:oMathPara>
    </w:p>
    <w:p w14:paraId="687C1BD7" w14:textId="77777777" w:rsidR="00180E24" w:rsidRDefault="0008429E" w:rsidP="002F18BD">
      <w:pPr>
        <w:spacing w:line="480" w:lineRule="auto"/>
      </w:pPr>
      <m:oMathPara>
        <m:oMath>
          <m:sSub>
            <m:sSubPr>
              <m:ctrlPr>
                <w:rPr>
                  <w:rFonts w:ascii="Cambria Math" w:hAnsi="Cambria Math"/>
                  <w:i/>
                </w:rPr>
              </m:ctrlPr>
            </m:sSubPr>
            <m:e>
              <m:r>
                <m:rPr>
                  <m:sty m:val="p"/>
                </m:rPr>
                <w:rPr>
                  <w:rFonts w:ascii="Cambria Math" w:hAnsi="Cambria Math"/>
                </w:rPr>
                <m:t>Α</m:t>
              </m:r>
            </m:e>
            <m:sub>
              <m:r>
                <w:rPr>
                  <w:rFonts w:ascii="Cambria Math" w:hAnsi="Cambria Math"/>
                </w:rPr>
                <m:t>s,t</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s,t</m:t>
              </m:r>
            </m:sub>
          </m:sSub>
        </m:oMath>
      </m:oMathPara>
    </w:p>
    <w:p w14:paraId="7C44F852" w14:textId="77777777" w:rsidR="00180E24" w:rsidRDefault="00180E24" w:rsidP="002F18BD">
      <w:pPr>
        <w:spacing w:line="480" w:lineRule="auto"/>
      </w:pPr>
      <w:proofErr w:type="gramStart"/>
      <w:r>
        <w:t>and</w:t>
      </w:r>
      <w:proofErr w:type="gramEnd"/>
      <w:r>
        <w:t xml:space="preserve"> a second that excluded the annual variations, including only the smoothing components of the GAM to estimate the time-series,</w:t>
      </w:r>
    </w:p>
    <w:p w14:paraId="7CF74D3C" w14:textId="77777777" w:rsidR="00180E24" w:rsidRDefault="0008429E" w:rsidP="002F18BD">
      <w:pPr>
        <w:spacing w:line="480" w:lineRule="auto"/>
      </w:pPr>
      <m:oMathPara>
        <m:oMath>
          <m:sSub>
            <m:sSubPr>
              <m:ctrlPr>
                <w:rPr>
                  <w:rFonts w:ascii="Cambria Math" w:hAnsi="Cambria Math"/>
                </w:rPr>
              </m:ctrlPr>
            </m:sSubPr>
            <m:e>
              <m:r>
                <w:rPr>
                  <w:rFonts w:ascii="Cambria Math" w:hAnsi="Cambria Math"/>
                </w:rPr>
                <m:t>Ng</m:t>
              </m:r>
            </m:e>
            <m:sub>
              <m:r>
                <w:rPr>
                  <w:rFonts w:ascii="Cambria Math" w:hAnsi="Cambria Math"/>
                </w:rPr>
                <m:t>s,t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J</m:t>
                      </m:r>
                    </m:e>
                    <m:sub>
                      <m:r>
                        <w:rPr>
                          <w:rFonts w:ascii="Cambria Math" w:hAnsi="Cambria Math"/>
                        </w:rPr>
                        <m:t>s</m:t>
                      </m:r>
                    </m:sub>
                  </m:sSub>
                </m:sub>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Αg</m:t>
                          </m:r>
                        </m:e>
                        <m:sub>
                          <m:r>
                            <w:rPr>
                              <w:rFonts w:ascii="Cambria Math" w:hAnsi="Cambria Math"/>
                            </w:rPr>
                            <m:t>s,t</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j</m:t>
                          </m:r>
                        </m:sub>
                      </m:sSub>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sup>
                  </m:sSup>
                </m:e>
              </m:nary>
            </m:num>
            <m:den>
              <m:sSub>
                <m:sSubPr>
                  <m:ctrlPr>
                    <w:rPr>
                      <w:rFonts w:ascii="Cambria Math" w:hAnsi="Cambria Math"/>
                      <w:i/>
                    </w:rPr>
                  </m:ctrlPr>
                </m:sSubPr>
                <m:e>
                  <m:r>
                    <w:rPr>
                      <w:rFonts w:ascii="Cambria Math" w:hAnsi="Cambria Math"/>
                    </w:rPr>
                    <m:t>n</m:t>
                  </m:r>
                </m:e>
                <m:sub>
                  <m:r>
                    <w:rPr>
                      <w:rFonts w:ascii="Cambria Math" w:hAnsi="Cambria Math"/>
                    </w:rPr>
                    <m:t>Js</m:t>
                  </m:r>
                </m:sub>
              </m:sSub>
            </m:den>
          </m:f>
        </m:oMath>
      </m:oMathPara>
    </w:p>
    <w:p w14:paraId="365AE2EB" w14:textId="77777777" w:rsidR="00180E24" w:rsidRDefault="0008429E" w:rsidP="002F18BD">
      <w:pPr>
        <w:spacing w:line="480" w:lineRule="auto"/>
      </w:pPr>
      <m:oMathPara>
        <m:oMath>
          <m:sSub>
            <m:sSubPr>
              <m:ctrlPr>
                <w:rPr>
                  <w:rFonts w:ascii="Cambria Math" w:hAnsi="Cambria Math"/>
                  <w:i/>
                </w:rPr>
              </m:ctrlPr>
            </m:sSubPr>
            <m:e>
              <m:r>
                <m:rPr>
                  <m:sty m:val="p"/>
                </m:rPr>
                <w:rPr>
                  <w:rFonts w:ascii="Cambria Math" w:hAnsi="Cambria Math"/>
                </w:rPr>
                <m:t>Αg</m:t>
              </m:r>
            </m:e>
            <m:sub>
              <m:r>
                <w:rPr>
                  <w:rFonts w:ascii="Cambria Math" w:hAnsi="Cambria Math"/>
                </w:rPr>
                <m:t>s,t</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s</m:t>
              </m:r>
            </m:sub>
          </m:sSub>
          <m:d>
            <m:dPr>
              <m:ctrlPr>
                <w:rPr>
                  <w:rFonts w:ascii="Cambria Math" w:hAnsi="Cambria Math"/>
                </w:rPr>
              </m:ctrlPr>
            </m:dPr>
            <m:e>
              <m:r>
                <w:rPr>
                  <w:rFonts w:ascii="Cambria Math" w:hAnsi="Cambria Math"/>
                </w:rPr>
                <m:t>t</m:t>
              </m:r>
            </m:e>
          </m:d>
        </m:oMath>
      </m:oMathPara>
    </w:p>
    <w:p w14:paraId="57C02F68" w14:textId="4509BD0D" w:rsidR="00180E24" w:rsidRDefault="00180E24" w:rsidP="002F18BD">
      <w:pPr>
        <w:spacing w:line="480" w:lineRule="auto"/>
      </w:pPr>
      <w:r>
        <w:lastRenderedPageBreak/>
        <w:t>We calculated population trajectories and trends from the GAMYE model using both sets of annual indices (</w:t>
      </w:r>
      <m:oMath>
        <m:sSub>
          <m:sSubPr>
            <m:ctrlPr>
              <w:rPr>
                <w:rFonts w:ascii="Cambria Math" w:hAnsi="Cambria Math"/>
              </w:rPr>
            </m:ctrlPr>
          </m:sSubPr>
          <m:e>
            <m:r>
              <w:rPr>
                <w:rFonts w:ascii="Cambria Math" w:hAnsi="Cambria Math"/>
              </w:rPr>
              <m:t>N</m:t>
            </m:r>
          </m:e>
          <m:sub>
            <m:r>
              <w:rPr>
                <w:rFonts w:ascii="Cambria Math" w:hAnsi="Cambria Math"/>
              </w:rPr>
              <m:t>s,t</m:t>
            </m:r>
          </m:sub>
        </m:sSub>
      </m:oMath>
      <w:r>
        <w:rPr>
          <w:rFonts w:eastAsiaTheme="minorEastAsia"/>
        </w:rPr>
        <w:t xml:space="preserve"> </w:t>
      </w:r>
      <w:proofErr w:type="gramStart"/>
      <w:r>
        <w:rPr>
          <w:rFonts w:eastAsiaTheme="minorEastAsia"/>
        </w:rPr>
        <w:t xml:space="preserve">and </w:t>
      </w:r>
      <w:proofErr w:type="gramEnd"/>
      <m:oMath>
        <m:sSub>
          <m:sSubPr>
            <m:ctrlPr>
              <w:rPr>
                <w:rFonts w:ascii="Cambria Math" w:hAnsi="Cambria Math"/>
              </w:rPr>
            </m:ctrlPr>
          </m:sSubPr>
          <m:e>
            <m:r>
              <w:rPr>
                <w:rFonts w:ascii="Cambria Math" w:hAnsi="Cambria Math"/>
              </w:rPr>
              <m:t>Ng</m:t>
            </m:r>
          </m:e>
          <m:sub>
            <m:r>
              <w:rPr>
                <w:rFonts w:ascii="Cambria Math" w:hAnsi="Cambria Math"/>
              </w:rPr>
              <m:t>s,t</m:t>
            </m:r>
          </m:sub>
        </m:sSub>
      </m:oMath>
      <w:r>
        <w:rPr>
          <w:rFonts w:eastAsiaTheme="minorEastAsia"/>
        </w:rPr>
        <w:t>)</w:t>
      </w:r>
      <w:r>
        <w:t xml:space="preserve">. When comparing predictions against the other models, we use the </w:t>
      </w:r>
      <m:oMath>
        <m:sSub>
          <m:sSubPr>
            <m:ctrlPr>
              <w:rPr>
                <w:rFonts w:ascii="Cambria Math" w:hAnsi="Cambria Math"/>
                <w:i/>
              </w:rPr>
            </m:ctrlPr>
          </m:sSubPr>
          <m:e>
            <m:r>
              <m:rPr>
                <m:sty m:val="p"/>
              </m:rPr>
              <w:rPr>
                <w:rFonts w:ascii="Cambria Math" w:hAnsi="Cambria Math"/>
              </w:rPr>
              <m:t>N</m:t>
            </m:r>
          </m:e>
          <m:sub>
            <m:r>
              <w:rPr>
                <w:rFonts w:ascii="Cambria Math" w:hAnsi="Cambria Math"/>
              </w:rPr>
              <m:t>s,t</m:t>
            </m:r>
          </m:sub>
        </m:sSub>
      </m:oMath>
      <w:r>
        <w:rPr>
          <w:rFonts w:eastAsiaTheme="minorEastAsia"/>
        </w:rPr>
        <w:t xml:space="preserve"> values to plot and compare the population trajectories (i.e., including the year-effects), and the </w:t>
      </w:r>
      <m:oMath>
        <m:sSub>
          <m:sSubPr>
            <m:ctrlPr>
              <w:rPr>
                <w:rFonts w:ascii="Cambria Math" w:hAnsi="Cambria Math"/>
                <w:i/>
              </w:rPr>
            </m:ctrlPr>
          </m:sSubPr>
          <m:e>
            <m:r>
              <m:rPr>
                <m:sty m:val="p"/>
              </m:rPr>
              <w:rPr>
                <w:rFonts w:ascii="Cambria Math" w:hAnsi="Cambria Math"/>
              </w:rPr>
              <m:t>Ng</m:t>
            </m:r>
          </m:e>
          <m:sub>
            <m:r>
              <w:rPr>
                <w:rFonts w:ascii="Cambria Math" w:hAnsi="Cambria Math"/>
              </w:rPr>
              <m:t>s,t</m:t>
            </m:r>
          </m:sub>
        </m:sSub>
      </m:oMath>
      <w:r>
        <w:rPr>
          <w:rFonts w:eastAsiaTheme="minorEastAsia"/>
        </w:rPr>
        <w:t xml:space="preserve"> values to calculate the trends (i.e., removing the year-effect fluctuations)</w:t>
      </w:r>
      <w:r>
        <w:t xml:space="preserve">. </w:t>
      </w:r>
    </w:p>
    <w:p w14:paraId="47DDA35C" w14:textId="796055E7" w:rsidR="00693DD9" w:rsidRDefault="00693DD9" w:rsidP="002F18BD">
      <w:pPr>
        <w:pStyle w:val="Heading1"/>
        <w:spacing w:line="480" w:lineRule="auto"/>
      </w:pPr>
      <w:r>
        <w:t>Results</w:t>
      </w:r>
    </w:p>
    <w:p w14:paraId="72113DE6" w14:textId="0B514154" w:rsidR="001E2BFA" w:rsidRDefault="001E2BFA" w:rsidP="002F18BD">
      <w:pPr>
        <w:pStyle w:val="Heading2"/>
        <w:spacing w:line="480" w:lineRule="auto"/>
      </w:pPr>
      <w:r>
        <w:t>Model predictions:</w:t>
      </w:r>
    </w:p>
    <w:p w14:paraId="2D7707D9" w14:textId="19021E24" w:rsidR="001E2BFA" w:rsidRDefault="00067F48" w:rsidP="002F18BD">
      <w:pPr>
        <w:spacing w:line="480" w:lineRule="auto"/>
      </w:pPr>
      <w:r>
        <w:t xml:space="preserve">Population trajectories from the GAM and GAMYE are very similar. Both models suggest that </w:t>
      </w:r>
      <w:del w:id="149" w:author="Smith,Adam C. [NCR]" w:date="2020-04-03T11:04:00Z">
        <w:r w:rsidDel="00D36B2B">
          <w:delText xml:space="preserve">BARS </w:delText>
        </w:r>
      </w:del>
      <w:ins w:id="150" w:author="Smith,Adam C. [NCR]" w:date="2020-04-03T11:04:00Z">
        <w:r w:rsidR="00D36B2B">
          <w:t xml:space="preserve">Barn Swallow </w:t>
        </w:r>
      </w:ins>
      <w:r>
        <w:t xml:space="preserve">populations increased from the start of the survey </w:t>
      </w:r>
      <w:del w:id="151" w:author="Smith,Adam C. [NCR]" w:date="2020-04-03T11:05:00Z">
        <w:r w:rsidDel="00D36B2B">
          <w:delText xml:space="preserve">through </w:delText>
        </w:r>
      </w:del>
      <w:r>
        <w:t>to approximately the early 1980s</w:t>
      </w:r>
      <w:r w:rsidR="007A0AB2">
        <w:t xml:space="preserve">, compared </w:t>
      </w:r>
      <w:r w:rsidR="001E2BFA">
        <w:t>to the standard model predictions that show a relatively steady rate of decline</w:t>
      </w:r>
      <w:r w:rsidR="00855AFF">
        <w:t xml:space="preserve"> (Fig</w:t>
      </w:r>
      <w:r w:rsidR="00A16942">
        <w:t>.</w:t>
      </w:r>
      <w:r w:rsidR="00855AFF">
        <w:t xml:space="preserve"> 1)</w:t>
      </w:r>
      <w:r w:rsidR="001E2BFA">
        <w:t>.</w:t>
      </w:r>
      <w:r w:rsidR="00855AFF">
        <w:t xml:space="preserve"> </w:t>
      </w:r>
      <w:r w:rsidR="00833502">
        <w:t>GAM and GAMYE t</w:t>
      </w:r>
      <w:r w:rsidR="00F176CF">
        <w:t>rajectories vary a great deal among the strata,</w:t>
      </w:r>
      <w:r w:rsidR="00833502">
        <w:t xml:space="preserve"> particularly in the magnitude and direction of the long-term change (Fig</w:t>
      </w:r>
      <w:r w:rsidR="0029072B">
        <w:t>.</w:t>
      </w:r>
      <w:r w:rsidR="00833502">
        <w:t xml:space="preserve"> 2). However, there are also many similarities</w:t>
      </w:r>
      <w:r w:rsidR="00032B4C">
        <w:t xml:space="preserve"> among the strata,</w:t>
      </w:r>
      <w:r w:rsidR="00833502">
        <w:t xml:space="preserve"> in the non-linear patterns (e.g., change points)</w:t>
      </w:r>
      <w:r w:rsidR="00F176CF">
        <w:t xml:space="preserve"> </w:t>
      </w:r>
      <w:r w:rsidR="00833502">
        <w:t>that are</w:t>
      </w:r>
      <w:r w:rsidR="00F176CF">
        <w:t xml:space="preserve"> </w:t>
      </w:r>
      <w:r w:rsidR="00833502">
        <w:t xml:space="preserve">evident in the continental mean trajectory </w:t>
      </w:r>
      <w:r w:rsidR="00EE2295">
        <w:t>(Fig</w:t>
      </w:r>
      <w:r w:rsidR="0029072B">
        <w:t>.</w:t>
      </w:r>
      <w:r w:rsidR="00EE2295">
        <w:t xml:space="preserve"> 2)</w:t>
      </w:r>
      <w:r w:rsidR="00833502">
        <w:t xml:space="preserve">. </w:t>
      </w:r>
      <w:r w:rsidR="001E2BFA">
        <w:t>The</w:t>
      </w:r>
      <w:r w:rsidR="00833502">
        <w:t xml:space="preserve"> estimated</w:t>
      </w:r>
      <w:r w:rsidR="001E2BFA">
        <w:t xml:space="preserve"> trajectories follow the pattern in observed counts reasonably well</w:t>
      </w:r>
      <w:r w:rsidR="00F73B49">
        <w:t>, and better than the SLOPE estimates</w:t>
      </w:r>
      <w:r w:rsidR="001E2BFA">
        <w:t xml:space="preserve">, </w:t>
      </w:r>
      <w:r w:rsidR="00833502">
        <w:t>varying most in the early years with relatively few data (</w:t>
      </w:r>
      <w:r w:rsidR="00EE2295">
        <w:t>Fig</w:t>
      </w:r>
      <w:r w:rsidR="0029072B">
        <w:t>s</w:t>
      </w:r>
      <w:r w:rsidR="00F73B49">
        <w:t xml:space="preserve"> 1 and</w:t>
      </w:r>
      <w:r w:rsidR="00EE2295">
        <w:t xml:space="preserve"> 3</w:t>
      </w:r>
      <w:r w:rsidR="00833502">
        <w:t>)</w:t>
      </w:r>
      <w:r w:rsidR="004A3023">
        <w:t xml:space="preserve">. The cross-validation results suggest that the GAMYE is generally </w:t>
      </w:r>
      <w:r w:rsidR="00F73B49">
        <w:t xml:space="preserve">preferred over the </w:t>
      </w:r>
      <w:del w:id="152" w:author="Smith,Adam C. [NCR]" w:date="2020-04-05T15:03:00Z">
        <w:r w:rsidR="00F73B49" w:rsidDel="00A75EF4">
          <w:delText>GAM and the SLOPE</w:delText>
        </w:r>
      </w:del>
      <w:ins w:id="153" w:author="Smith,Adam C. [NCR]" w:date="2020-04-05T15:03:00Z">
        <w:r w:rsidR="00A75EF4">
          <w:t>other models</w:t>
        </w:r>
      </w:ins>
      <w:del w:id="154" w:author="Smith,Adam C. [NCR]" w:date="2020-04-05T15:03:00Z">
        <w:r w:rsidR="00F73B49" w:rsidDel="00A75EF4">
          <w:delText xml:space="preserve"> model</w:delText>
        </w:r>
      </w:del>
      <w:r w:rsidR="00F73B49">
        <w:t xml:space="preserve"> </w:t>
      </w:r>
      <w:r w:rsidR="00833502">
        <w:t xml:space="preserve">for Barn Swallow </w:t>
      </w:r>
      <w:r w:rsidR="004A3023">
        <w:t>(Fig</w:t>
      </w:r>
      <w:r w:rsidR="00EA79C1">
        <w:t>.</w:t>
      </w:r>
      <w:r w:rsidR="004A3023">
        <w:t xml:space="preserve"> 4)</w:t>
      </w:r>
    </w:p>
    <w:p w14:paraId="04890FD4" w14:textId="7EE419A7" w:rsidR="001E2BFA" w:rsidRDefault="001E2BFA" w:rsidP="002F18BD">
      <w:pPr>
        <w:spacing w:line="480" w:lineRule="auto"/>
      </w:pPr>
      <w:r>
        <w:t>The decomposed trajectories from the GAMYE allow us to calculate trends from the smooth and plot trajectories that show the annual fluctuations</w:t>
      </w:r>
      <w:ins w:id="155" w:author="Smith,Adam C. [NCR]" w:date="2020-04-05T11:11:00Z">
        <w:r w:rsidR="00BC3A73">
          <w:t>. For example, the smooth trajectory for the</w:t>
        </w:r>
        <w:r w:rsidR="00B750D4">
          <w:t xml:space="preserve"> Carolina Wren captures the</w:t>
        </w:r>
      </w:ins>
      <w:ins w:id="156" w:author="Smith,Adam C. [NCR]" w:date="2020-04-05T11:18:00Z">
        <w:r w:rsidR="00B750D4">
          <w:t xml:space="preserve"> </w:t>
        </w:r>
      </w:ins>
      <w:ins w:id="157" w:author="Smith,Adam C. [NCR]" w:date="2020-04-05T11:23:00Z">
        <w:r w:rsidR="006D788E">
          <w:t>general patterns</w:t>
        </w:r>
      </w:ins>
      <w:ins w:id="158" w:author="Smith,Adam C. [NCR]" w:date="2020-04-05T11:11:00Z">
        <w:r w:rsidR="00BC3A73">
          <w:t xml:space="preserve"> of increases and decreases well, while the full trajectory</w:t>
        </w:r>
      </w:ins>
      <w:ins w:id="159" w:author="Smith,Adam C. [NCR]" w:date="2020-04-05T11:19:00Z">
        <w:r w:rsidR="006D788E">
          <w:t xml:space="preserve"> also</w:t>
        </w:r>
      </w:ins>
      <w:ins w:id="160" w:author="Smith,Adam C. [NCR]" w:date="2020-04-05T11:11:00Z">
        <w:r w:rsidR="00BC3A73">
          <w:t xml:space="preserve"> </w:t>
        </w:r>
      </w:ins>
      <w:ins w:id="161" w:author="Smith,Adam C. [NCR]" w:date="2020-04-05T11:13:00Z">
        <w:r w:rsidR="00BC3A73">
          <w:t>shows</w:t>
        </w:r>
      </w:ins>
      <w:ins w:id="162" w:author="Smith,Adam C. [NCR]" w:date="2020-04-05T11:11:00Z">
        <w:r w:rsidR="00BC3A73">
          <w:t xml:space="preserve"> the sharp population crash associated with </w:t>
        </w:r>
      </w:ins>
      <w:ins w:id="163" w:author="Smith,Adam C. [NCR]" w:date="2020-04-05T11:14:00Z">
        <w:r w:rsidR="00BC3A73">
          <w:t xml:space="preserve">the </w:t>
        </w:r>
      </w:ins>
      <w:ins w:id="164" w:author="Smith,Adam C. [NCR]" w:date="2020-04-05T11:13:00Z">
        <w:r w:rsidR="00B750D4">
          <w:t>extreme winter in 1976</w:t>
        </w:r>
      </w:ins>
      <w:del w:id="165" w:author="Smith,Adam C. [NCR]" w:date="2020-04-05T11:09:00Z">
        <w:r w:rsidDel="00BC3A73">
          <w:delText>. The smooth trajectories are very similar between the GAM and GAMYE</w:delText>
        </w:r>
      </w:del>
      <w:r w:rsidR="00833502">
        <w:t xml:space="preserve"> (</w:t>
      </w:r>
      <w:r w:rsidR="004D1A15">
        <w:t>Fig</w:t>
      </w:r>
      <w:r w:rsidR="00EA79C1">
        <w:t>.</w:t>
      </w:r>
      <w:r w:rsidR="004D1A15">
        <w:t xml:space="preserve"> </w:t>
      </w:r>
      <w:r w:rsidR="004A3023">
        <w:t>5</w:t>
      </w:r>
      <w:r w:rsidR="00833502">
        <w:t>)</w:t>
      </w:r>
      <w:r w:rsidR="004D1A15">
        <w:t>. Calculating trends from the smooth component generates short-term estimates that vary less from yea</w:t>
      </w:r>
      <w:r w:rsidR="004A3023">
        <w:t>r to year. For example, Fig</w:t>
      </w:r>
      <w:r w:rsidR="000D1BBF">
        <w:t>.</w:t>
      </w:r>
      <w:r w:rsidR="004A3023">
        <w:t xml:space="preserve"> 6</w:t>
      </w:r>
      <w:r w:rsidR="004D1A15">
        <w:t xml:space="preserve"> shows the series of short-term (10-year) trend estimates for Wood Thrush in Canada, from the GAMYE including the year-effects, the </w:t>
      </w:r>
      <w:r w:rsidR="004D1A15">
        <w:lastRenderedPageBreak/>
        <w:t xml:space="preserve">GAMYE from just the smooth component, and the SLOPE model used since 2011. In this </w:t>
      </w:r>
      <w:r w:rsidR="00FA3D91">
        <w:t>example</w:t>
      </w:r>
      <w:r w:rsidR="004D1A15">
        <w:t>, the 10-year trend estimate from the GAMYE with the year-effects and the SLOPE model both cross the IUCN trend threshold criterion for Threatened</w:t>
      </w:r>
      <w:ins w:id="166" w:author="Smith,Adam C. [NCR]" w:date="2020-04-03T11:05:00Z">
        <w:r w:rsidR="00D36B2B">
          <w:t xml:space="preserve"> (</w:t>
        </w:r>
      </w:ins>
      <w:ins w:id="167" w:author="Smith,Adam C. [NCR]" w:date="2020-04-03T11:06:00Z">
        <w:r w:rsidR="00D36B2B">
          <w:t>IUCN 2019</w:t>
        </w:r>
      </w:ins>
      <w:ins w:id="168" w:author="Smith,Adam C. [NCR]" w:date="2020-04-03T11:05:00Z">
        <w:r w:rsidR="00D36B2B">
          <w:t>)</w:t>
        </w:r>
      </w:ins>
      <w:r w:rsidR="004D1A15">
        <w:t xml:space="preserve"> </w:t>
      </w:r>
      <w:ins w:id="169" w:author="Smith,Adam C. [NCR]" w:date="2020-04-03T11:07:00Z">
        <w:r w:rsidR="00D36B2B">
          <w:t xml:space="preserve">at least once </w:t>
        </w:r>
      </w:ins>
      <w:r w:rsidR="004D1A15">
        <w:t xml:space="preserve">in </w:t>
      </w:r>
      <w:del w:id="170" w:author="Smith,Adam C. [NCR]" w:date="2020-04-03T11:07:00Z">
        <w:r w:rsidR="004D1A15" w:rsidDel="00D36B2B">
          <w:delText xml:space="preserve">1-5 of </w:delText>
        </w:r>
      </w:del>
      <w:r w:rsidR="004D1A15">
        <w:t>the last 12 years</w:t>
      </w:r>
      <w:r w:rsidR="003C5F12">
        <w:t xml:space="preserve">. </w:t>
      </w:r>
      <w:ins w:id="171" w:author="Smith,Adam C. [NCR]" w:date="2020-04-03T11:07:00Z">
        <w:r w:rsidR="00D36B2B">
          <w:t>In fact, t</w:t>
        </w:r>
      </w:ins>
      <w:del w:id="172" w:author="Smith,Adam C. [NCR]" w:date="2020-04-03T11:07:00Z">
        <w:r w:rsidR="003C5F12" w:rsidDel="00D36B2B">
          <w:delText>T</w:delText>
        </w:r>
      </w:del>
      <w:r w:rsidR="003C5F12">
        <w:t xml:space="preserve">he SLOPE model estimates flip </w:t>
      </w:r>
      <w:r w:rsidR="009A4AF7">
        <w:t xml:space="preserve">from one side of the threshold to the other </w:t>
      </w:r>
      <w:r w:rsidR="00A3424B">
        <w:t xml:space="preserve">three </w:t>
      </w:r>
      <w:r w:rsidR="003C5F12">
        <w:t>times</w:t>
      </w:r>
      <w:ins w:id="173" w:author="Smith,Adam C. [NCR]" w:date="2020-04-03T11:08:00Z">
        <w:r w:rsidR="00D36B2B">
          <w:t>, and were below the threshold in 2011, when the species’ status was assessed in Canada (COSEWIC 2012)</w:t>
        </w:r>
      </w:ins>
      <w:r w:rsidR="004D1A15">
        <w:t>. By contrast, a trend calculated from the decomposed GAMYE model using only the smooth component</w:t>
      </w:r>
      <w:r w:rsidR="00A3424B">
        <w:t xml:space="preserve"> (GAMYE – Smooth Only in Fig</w:t>
      </w:r>
      <w:r w:rsidR="004D40E7">
        <w:t>.</w:t>
      </w:r>
      <w:r w:rsidR="00A3424B">
        <w:t xml:space="preserve"> 6)</w:t>
      </w:r>
      <w:r w:rsidR="00D40A7D">
        <w:t xml:space="preserve"> suggests that the species is </w:t>
      </w:r>
      <w:r w:rsidR="00A3424B">
        <w:t xml:space="preserve">decreasing relatively steadily and </w:t>
      </w:r>
      <w:r w:rsidR="00D40A7D">
        <w:t>gives a consistent signal about the rate of decline in comparison to the IUC</w:t>
      </w:r>
      <w:r w:rsidR="00577109">
        <w:t>N</w:t>
      </w:r>
      <w:r w:rsidR="00D40A7D">
        <w:t xml:space="preserve"> criterion.</w:t>
      </w:r>
    </w:p>
    <w:p w14:paraId="6357904D" w14:textId="3CBEC7CC" w:rsidR="00992690" w:rsidRDefault="001E2BFA" w:rsidP="002F18BD">
      <w:pPr>
        <w:pStyle w:val="Heading2"/>
        <w:spacing w:line="480" w:lineRule="auto"/>
      </w:pPr>
      <w:r>
        <w:t xml:space="preserve">Comparison to other models - </w:t>
      </w:r>
      <w:r w:rsidR="00992690">
        <w:t>Cross-validation</w:t>
      </w:r>
    </w:p>
    <w:p w14:paraId="3DB53877" w14:textId="39D9B7B7" w:rsidR="00A75EF4" w:rsidRDefault="003C5F12" w:rsidP="002F18BD">
      <w:pPr>
        <w:spacing w:line="480" w:lineRule="auto"/>
        <w:rPr>
          <w:ins w:id="174" w:author="Smith,Adam C. [NCR]" w:date="2020-04-05T15:05:00Z"/>
        </w:rPr>
      </w:pPr>
      <w:r>
        <w:t xml:space="preserve">For the Barn Swallow, </w:t>
      </w:r>
      <w:r w:rsidR="00F7061E">
        <w:t>the SLOPE model trajectories are noticeably different from the other three models (Fig</w:t>
      </w:r>
      <w:r w:rsidR="004D40E7">
        <w:t>.</w:t>
      </w:r>
      <w:r w:rsidR="00F7061E">
        <w:t xml:space="preserve"> </w:t>
      </w:r>
      <w:r w:rsidR="004A3023">
        <w:t>7</w:t>
      </w:r>
      <w:r w:rsidR="00F7061E">
        <w:t xml:space="preserve">). The predictive fit comparisons suggest that the estimates from the three models that show an initial increase in Barn Swallow populations up to about the early 1980s are preferable to the SLOPE predictions </w:t>
      </w:r>
      <w:r w:rsidR="00A3424B">
        <w:t>that show</w:t>
      </w:r>
      <w:r w:rsidR="00F7061E">
        <w:t xml:space="preserve"> a more constant rate of decline (Fig</w:t>
      </w:r>
      <w:r w:rsidR="00A3424B">
        <w:t>s 4 and</w:t>
      </w:r>
      <w:r w:rsidR="00F7061E">
        <w:t xml:space="preserve"> </w:t>
      </w:r>
      <w:r w:rsidR="004A3023">
        <w:t>8</w:t>
      </w:r>
      <w:r w:rsidR="00F7061E">
        <w:t>). In contrast, the GAMYE and the DIFFERENCE model</w:t>
      </w:r>
      <w:r>
        <w:t xml:space="preserve"> had very similar</w:t>
      </w:r>
      <w:r w:rsidR="00486194">
        <w:t xml:space="preserve"> estimates (Fig</w:t>
      </w:r>
      <w:r w:rsidR="004D40E7">
        <w:t>.</w:t>
      </w:r>
      <w:r w:rsidR="00486194">
        <w:t xml:space="preserve"> </w:t>
      </w:r>
      <w:r w:rsidR="004A3023">
        <w:t>7</w:t>
      </w:r>
      <w:r w:rsidR="00486194">
        <w:t xml:space="preserve">) and </w:t>
      </w:r>
      <w:del w:id="175" w:author="Smith,Adam C. [NCR]" w:date="2020-04-05T15:04:00Z">
        <w:r w:rsidR="00486194" w:rsidDel="00A75EF4">
          <w:delText xml:space="preserve">very </w:delText>
        </w:r>
      </w:del>
      <w:ins w:id="176" w:author="Smith,Adam C. [NCR]" w:date="2020-04-05T15:04:00Z">
        <w:r w:rsidR="00A75EF4">
          <w:t>relatively</w:t>
        </w:r>
        <w:r w:rsidR="00A75EF4">
          <w:t xml:space="preserve"> </w:t>
        </w:r>
      </w:ins>
      <w:r w:rsidR="00486194">
        <w:t>similar</w:t>
      </w:r>
      <w:r>
        <w:t xml:space="preserve"> predictive fit values</w:t>
      </w:r>
      <w:ins w:id="177" w:author="Smith,Adam C. [NCR]" w:date="2020-04-05T15:20:00Z">
        <w:r w:rsidR="00492C45">
          <w:t xml:space="preserve"> for most species</w:t>
        </w:r>
      </w:ins>
      <w:ins w:id="178" w:author="Smith,Adam C. [NCR]" w:date="2020-04-05T11:45:00Z">
        <w:r w:rsidR="00626E59">
          <w:t xml:space="preserve"> (</w:t>
        </w:r>
      </w:ins>
      <w:ins w:id="179" w:author="Smith,Adam C. [NCR]" w:date="2020-04-05T12:35:00Z">
        <w:r w:rsidR="00D01F8D">
          <w:t xml:space="preserve">Figs 4 and 8, and </w:t>
        </w:r>
      </w:ins>
      <w:ins w:id="180" w:author="Smith,Adam C. [NCR]" w:date="2020-04-05T11:46:00Z">
        <w:r w:rsidR="00626E59">
          <w:t>Supplemental Material Figure S3)</w:t>
        </w:r>
      </w:ins>
      <w:r>
        <w:t xml:space="preserve">. </w:t>
      </w:r>
    </w:p>
    <w:p w14:paraId="2EF53AFC" w14:textId="4653274A" w:rsidR="00626E59" w:rsidDel="00D01F8D" w:rsidRDefault="00A75EF4" w:rsidP="002F18BD">
      <w:pPr>
        <w:spacing w:line="480" w:lineRule="auto"/>
        <w:rPr>
          <w:del w:id="181" w:author="Smith,Adam C. [NCR]" w:date="2020-04-05T12:34:00Z"/>
        </w:rPr>
      </w:pPr>
      <w:ins w:id="182" w:author="Smith,Adam C. [NCR]" w:date="2020-04-05T15:05:00Z">
        <w:r>
          <w:t>The pairwise predictive fit comparisons depended on the species and varied in time and space</w:t>
        </w:r>
      </w:ins>
      <w:ins w:id="183" w:author="Smith,Adam C. [NCR]" w:date="2020-04-05T15:07:00Z">
        <w:r>
          <w:t xml:space="preserve"> (Fig 4 and Supplemental Material Figure S3 and </w:t>
        </w:r>
      </w:ins>
      <w:ins w:id="184" w:author="Smith,Adam C. [NCR]" w:date="2020-04-05T15:08:00Z">
        <w:r>
          <w:t>S5)</w:t>
        </w:r>
      </w:ins>
      <w:ins w:id="185" w:author="Smith,Adam C. [NCR]" w:date="2020-04-05T15:05:00Z">
        <w:r>
          <w:t xml:space="preserve">. </w:t>
        </w:r>
      </w:ins>
      <w:ins w:id="186" w:author="Smith,Adam C. [NCR]" w:date="2020-04-05T15:09:00Z">
        <w:r>
          <w:t xml:space="preserve">The contrast between GAMYE and DIFFERENCE for Barn Swallow provide a useful example: </w:t>
        </w:r>
      </w:ins>
      <w:ins w:id="187" w:author="Smith,Adam C. [NCR]" w:date="2020-04-05T15:10:00Z">
        <w:r>
          <w:t>D</w:t>
        </w:r>
      </w:ins>
      <w:del w:id="188" w:author="Smith,Adam C. [NCR]" w:date="2020-04-05T15:09:00Z">
        <w:r w:rsidR="003A5246" w:rsidDel="00A75EF4">
          <w:delText>D</w:delText>
        </w:r>
      </w:del>
      <w:r w:rsidR="003A5246">
        <w:t xml:space="preserve">epending on the year or the region of the continent, </w:t>
      </w:r>
      <w:ins w:id="189" w:author="Smith,Adam C. [NCR]" w:date="2020-04-05T15:09:00Z">
        <w:r>
          <w:t xml:space="preserve">either the </w:t>
        </w:r>
        <w:r>
          <w:t xml:space="preserve">GAMYE </w:t>
        </w:r>
        <w:r>
          <w:t>or</w:t>
        </w:r>
        <w:r>
          <w:t xml:space="preserve"> the DIFFERENCE model </w:t>
        </w:r>
        <w:r>
          <w:t xml:space="preserve">was </w:t>
        </w:r>
      </w:ins>
      <w:del w:id="190" w:author="Smith,Adam C. [NCR]" w:date="2020-04-05T15:09:00Z">
        <w:r w:rsidR="003A5246" w:rsidDel="00A75EF4">
          <w:delText xml:space="preserve">one or the other was generally </w:delText>
        </w:r>
      </w:del>
      <w:r w:rsidR="003A5246">
        <w:t>the preferred model, but overall, and in almost all regions and years, the 95% CI of the mean difference in fit between GAMYE and DIFFERENCE overlapped 0</w:t>
      </w:r>
      <w:r w:rsidR="00777969">
        <w:t xml:space="preserve"> (Fig</w:t>
      </w:r>
      <w:r w:rsidR="0094671F">
        <w:t>s</w:t>
      </w:r>
      <w:r w:rsidR="00777969">
        <w:t xml:space="preserve"> </w:t>
      </w:r>
      <w:ins w:id="191" w:author="Smith,Adam C. [NCR]" w:date="2020-04-05T15:11:00Z">
        <w:r>
          <w:t xml:space="preserve">4, </w:t>
        </w:r>
      </w:ins>
      <w:r w:rsidR="004A3023">
        <w:t>8 and 9</w:t>
      </w:r>
      <w:r w:rsidR="00777969">
        <w:t>)</w:t>
      </w:r>
      <w:r w:rsidR="003A5246">
        <w:t xml:space="preserve">. The GAMYE model </w:t>
      </w:r>
      <w:del w:id="192" w:author="Smith,Adam C. [NCR]" w:date="2020-04-05T15:11:00Z">
        <w:r w:rsidR="003A5246" w:rsidDel="00A75EF4">
          <w:delText>does seem to have</w:delText>
        </w:r>
      </w:del>
      <w:ins w:id="193" w:author="Smith,Adam C. [NCR]" w:date="2020-04-05T15:11:00Z">
        <w:r>
          <w:t>has generally</w:t>
        </w:r>
      </w:ins>
      <w:r w:rsidR="003A5246">
        <w:t xml:space="preserve"> higher predictive fit during the first 5 years of the time-series, but t</w:t>
      </w:r>
      <w:r w:rsidR="0065459C">
        <w:t>hen the DIFFERENCE model is preferred between approximately 1975 and 1983</w:t>
      </w:r>
      <w:r w:rsidR="003A5246">
        <w:t>.</w:t>
      </w:r>
      <w:ins w:id="194" w:author="Smith,Adam C. [NCR]" w:date="2020-04-05T12:34:00Z">
        <w:r w:rsidR="00D01F8D">
          <w:t xml:space="preserve"> </w:t>
        </w:r>
      </w:ins>
      <w:r w:rsidR="0065459C">
        <w:t xml:space="preserve"> </w:t>
      </w:r>
      <w:r w:rsidR="004A3023">
        <w:t>The geographic variation in predictive fit is similarly complex. I</w:t>
      </w:r>
      <w:r w:rsidR="00486194">
        <w:t xml:space="preserve">n </w:t>
      </w:r>
      <w:r w:rsidR="00486194">
        <w:lastRenderedPageBreak/>
        <w:t xml:space="preserve">the </w:t>
      </w:r>
      <w:r w:rsidR="007842D4">
        <w:t>Eastern</w:t>
      </w:r>
      <w:r w:rsidR="00486194">
        <w:t xml:space="preserve"> parts of the Barn Swallow’s range, the GAMYE model generally outperforms the DIFFERENCE model, whereas </w:t>
      </w:r>
      <w:r w:rsidR="007842D4">
        <w:t xml:space="preserve">the reverse is generally true </w:t>
      </w:r>
      <w:r w:rsidR="00486194">
        <w:t>in the remainder of the species’ range (Fig</w:t>
      </w:r>
      <w:r w:rsidR="0094671F">
        <w:t>.</w:t>
      </w:r>
      <w:r w:rsidR="00486194">
        <w:t xml:space="preserve"> </w:t>
      </w:r>
      <w:r w:rsidR="004A3023">
        <w:t>9</w:t>
      </w:r>
      <w:r w:rsidR="00A7010B">
        <w:t xml:space="preserve">). Although the mapped </w:t>
      </w:r>
      <w:proofErr w:type="spellStart"/>
      <w:r w:rsidR="00A7010B">
        <w:t>colours</w:t>
      </w:r>
      <w:proofErr w:type="spellEnd"/>
      <w:r w:rsidR="00A7010B">
        <w:t xml:space="preserve"> only represent the point-estimates, they</w:t>
      </w:r>
      <w:r w:rsidR="00486194">
        <w:t xml:space="preserve"> suggest</w:t>
      </w:r>
      <w:r w:rsidR="006E5531">
        <w:t xml:space="preserve"> an interesting spatial pattern in the </w:t>
      </w:r>
      <w:r w:rsidR="004717DF">
        <w:t>predictive fit of</w:t>
      </w:r>
      <w:r w:rsidR="00486194">
        <w:t xml:space="preserve"> these two models</w:t>
      </w:r>
      <w:r w:rsidR="004717DF">
        <w:t xml:space="preserve"> for this species</w:t>
      </w:r>
      <w:r w:rsidR="009A4AF7">
        <w:t>.</w:t>
      </w:r>
      <w:ins w:id="195" w:author="Smith,Adam C. [NCR]" w:date="2020-04-05T12:35:00Z">
        <w:r w:rsidR="00D01F8D">
          <w:t xml:space="preserve"> </w:t>
        </w:r>
      </w:ins>
      <w:ins w:id="196" w:author="Smith,Adam C. [NCR]" w:date="2020-04-05T15:16:00Z">
        <w:r w:rsidR="00492C45">
          <w:t>Many of</w:t>
        </w:r>
      </w:ins>
      <w:ins w:id="197" w:author="Smith,Adam C. [NCR]" w:date="2020-04-05T12:35:00Z">
        <w:r w:rsidR="00D01F8D">
          <w:t xml:space="preserve"> species considered here show similarly complex temp</w:t>
        </w:r>
        <w:r w:rsidR="00492C45">
          <w:t>oral patterns of predictive fit</w:t>
        </w:r>
      </w:ins>
      <w:ins w:id="198" w:author="Smith,Adam C. [NCR]" w:date="2020-04-05T15:19:00Z">
        <w:r w:rsidR="00492C45">
          <w:t xml:space="preserve"> (Supplemental Material Figures S4, S5, and S6)</w:t>
        </w:r>
      </w:ins>
      <w:ins w:id="199" w:author="Smith,Adam C. [NCR]" w:date="2020-04-05T12:35:00Z">
        <w:r w:rsidR="00492C45">
          <w:t xml:space="preserve">. </w:t>
        </w:r>
      </w:ins>
    </w:p>
    <w:p w14:paraId="5F8A9D6E" w14:textId="77777777" w:rsidR="008963EF" w:rsidRDefault="008963EF" w:rsidP="002F18BD">
      <w:pPr>
        <w:pStyle w:val="Heading1"/>
        <w:spacing w:line="480" w:lineRule="auto"/>
      </w:pPr>
      <w:r>
        <w:t>Discussion</w:t>
      </w:r>
    </w:p>
    <w:p w14:paraId="01EB6F65" w14:textId="339DC3A3" w:rsidR="00EE1119" w:rsidRDefault="00344307" w:rsidP="002F18BD">
      <w:pPr>
        <w:spacing w:line="480" w:lineRule="auto"/>
      </w:pPr>
      <w:r>
        <w:t xml:space="preserve">Using </w:t>
      </w:r>
      <w:del w:id="200" w:author="Smith,Adam C. [NCR]" w:date="2020-04-03T09:47:00Z">
        <w:r w:rsidR="00A3424B" w:rsidDel="00C6713A">
          <w:delText>hierarchical Bayesian</w:delText>
        </w:r>
      </w:del>
      <w:ins w:id="201" w:author="Smith,Adam C. [NCR]" w:date="2020-04-03T09:47:00Z">
        <w:r w:rsidR="00C6713A">
          <w:t>Bayesian hierarchical</w:t>
        </w:r>
      </w:ins>
      <w:r w:rsidR="00A3424B">
        <w:t xml:space="preserve"> </w:t>
      </w:r>
      <w:r>
        <w:t>semi-parametric GAM smooths</w:t>
      </w:r>
      <w:r w:rsidR="00D54D99">
        <w:t xml:space="preserve"> </w:t>
      </w:r>
      <w:r w:rsidR="00E7115B">
        <w:t xml:space="preserve">to model time series of population abundance with the North American Breeding Bird Survey </w:t>
      </w:r>
      <w:r w:rsidR="00D54D99">
        <w:t>generates</w:t>
      </w:r>
      <w:r w:rsidR="008963EF">
        <w:t xml:space="preserve"> </w:t>
      </w:r>
      <w:r w:rsidR="001E78F7">
        <w:t xml:space="preserve">more </w:t>
      </w:r>
      <w:r w:rsidR="008963EF">
        <w:t>useful estimates of population trajectories and trends</w:t>
      </w:r>
      <w:r w:rsidR="001E78F7">
        <w:t xml:space="preserve"> than other models and has</w:t>
      </w:r>
      <w:r w:rsidR="008963EF">
        <w:t xml:space="preserve"> comparable</w:t>
      </w:r>
      <w:r w:rsidR="00E7115B">
        <w:t xml:space="preserve"> or better</w:t>
      </w:r>
      <w:r w:rsidR="008963EF">
        <w:t xml:space="preserve"> out of sample predictive accuracy. </w:t>
      </w:r>
      <w:r w:rsidR="00F5720B">
        <w:t xml:space="preserve">The flexibility of the GAM smoothing structure to model long- and medium-term temporal patterns, and the optional addition of random year-effects to model annual fluctuations, </w:t>
      </w:r>
      <w:r w:rsidR="000B0EE0">
        <w:t>allow it</w:t>
      </w:r>
      <w:r w:rsidR="00396953">
        <w:t xml:space="preserve"> to model a wide range of temporal patterns within a single base-model</w:t>
      </w:r>
      <w:r w:rsidR="000B0EE0">
        <w:t xml:space="preserve"> (</w:t>
      </w:r>
      <w:proofErr w:type="spellStart"/>
      <w:r w:rsidR="006D5680">
        <w:t>Fewster</w:t>
      </w:r>
      <w:proofErr w:type="spellEnd"/>
      <w:r w:rsidR="006D5680">
        <w:t xml:space="preserve"> et al. 2000, </w:t>
      </w:r>
      <w:r w:rsidR="00D54D99">
        <w:t>Wood 2017</w:t>
      </w:r>
      <w:r w:rsidR="000B0EE0">
        <w:t>)</w:t>
      </w:r>
      <w:r w:rsidR="00396953">
        <w:t>.</w:t>
      </w:r>
      <w:r w:rsidR="00F5720B">
        <w:t xml:space="preserve"> </w:t>
      </w:r>
      <w:r w:rsidR="00396953">
        <w:t>We fit the smooth components as random effects, to share</w:t>
      </w:r>
      <w:r>
        <w:t xml:space="preserve"> information across geographic strata within a species’ range, </w:t>
      </w:r>
      <w:r w:rsidR="00396953">
        <w:t>and</w:t>
      </w:r>
      <w:r>
        <w:t xml:space="preserve"> </w:t>
      </w:r>
      <w:r w:rsidR="00D14E57">
        <w:t xml:space="preserve">to </w:t>
      </w:r>
      <w:r w:rsidR="00396953">
        <w:t>improve</w:t>
      </w:r>
      <w:r>
        <w:t xml:space="preserve"> the estimates of population trajectories for data-sparse regions</w:t>
      </w:r>
      <w:r w:rsidR="00D54D99">
        <w:t xml:space="preserve"> (</w:t>
      </w:r>
      <w:r w:rsidR="00D54D99">
        <w:rPr>
          <w:rStyle w:val="self-citation-authors"/>
        </w:rPr>
        <w:t>Pedersen et al. 2018</w:t>
      </w:r>
      <w:r w:rsidR="00D54D99">
        <w:t>)</w:t>
      </w:r>
      <w:r>
        <w:t>. For</w:t>
      </w:r>
      <w:ins w:id="202" w:author="Smith,Adam C. [NCR]" w:date="2020-04-05T12:37:00Z">
        <w:r w:rsidR="00D01F8D">
          <w:t xml:space="preserve"> almost</w:t>
        </w:r>
      </w:ins>
      <w:r>
        <w:t xml:space="preserve"> all species included here, the two GAM-based models clearly out-performed the standard model</w:t>
      </w:r>
      <w:ins w:id="203" w:author="Smith,Adam C. [NCR]" w:date="2020-04-05T12:38:00Z">
        <w:r w:rsidR="00D01F8D">
          <w:t xml:space="preserve"> (SLOPE)</w:t>
        </w:r>
      </w:ins>
      <w:r>
        <w:t xml:space="preserve"> used for the CWS and USGS analyses since 2011</w:t>
      </w:r>
      <w:r w:rsidR="00D54D99">
        <w:t xml:space="preserve"> (Sauer and Link 2011, Smith et al. 2014)</w:t>
      </w:r>
      <w:r w:rsidR="00F5720B">
        <w:t xml:space="preserve">, and showed </w:t>
      </w:r>
      <w:r w:rsidR="00D54D99">
        <w:t>similar</w:t>
      </w:r>
      <w:r w:rsidR="00F5720B">
        <w:t xml:space="preserve"> out of sample predictive accuracy as a first-difference, random-walk trajectory model (Link</w:t>
      </w:r>
      <w:r w:rsidR="001A6280">
        <w:t xml:space="preserve"> et al.</w:t>
      </w:r>
      <w:r w:rsidR="00F5720B">
        <w:t xml:space="preserve"> </w:t>
      </w:r>
      <w:r w:rsidR="001A6280">
        <w:t>2020</w:t>
      </w:r>
      <w:r w:rsidR="00F5720B">
        <w:t xml:space="preserve">). </w:t>
      </w:r>
      <w:r w:rsidR="001E78F7">
        <w:t xml:space="preserve">On a practical note, the GAM-based models required approximately 30% </w:t>
      </w:r>
      <w:del w:id="204" w:author="Smith,Adam C. [NCR]" w:date="2020-04-03T11:12:00Z">
        <w:r w:rsidR="001E78F7" w:rsidDel="00D36B2B">
          <w:delText xml:space="preserve">longer </w:delText>
        </w:r>
      </w:del>
      <w:ins w:id="205" w:author="Smith,Adam C. [NCR]" w:date="2020-04-03T11:12:00Z">
        <w:r w:rsidR="00D36B2B">
          <w:t xml:space="preserve">more time </w:t>
        </w:r>
      </w:ins>
      <w:r w:rsidR="001E78F7">
        <w:t xml:space="preserve">than the SLOPE model to generate a similar number of posterior samples, but given the </w:t>
      </w:r>
      <w:ins w:id="206" w:author="Smith,Adam C. [NCR]" w:date="2020-04-03T11:11:00Z">
        <w:r w:rsidR="00D36B2B">
          <w:t xml:space="preserve">53 </w:t>
        </w:r>
      </w:ins>
      <w:r w:rsidR="002821BC">
        <w:t>years of effort to collect the</w:t>
      </w:r>
      <w:r w:rsidR="001E78F7">
        <w:t xml:space="preserve"> data, </w:t>
      </w:r>
      <w:ins w:id="207" w:author="Smith,Adam C. [NCR]" w:date="2020-04-03T11:12:00Z">
        <w:r w:rsidR="00D36B2B">
          <w:t xml:space="preserve">we suggest </w:t>
        </w:r>
      </w:ins>
      <w:r w:rsidR="001E78F7">
        <w:t>this is a small price to pay for more useful status and trend estimates.</w:t>
      </w:r>
    </w:p>
    <w:p w14:paraId="4AF10A6E" w14:textId="674061BA" w:rsidR="00132E03" w:rsidRDefault="00F5720B" w:rsidP="002F18BD">
      <w:pPr>
        <w:spacing w:line="480" w:lineRule="auto"/>
        <w:rPr>
          <w:ins w:id="208" w:author="Smith,Adam C. [NCR]" w:date="2020-04-03T11:19:00Z"/>
        </w:rPr>
      </w:pPr>
      <w:r>
        <w:t xml:space="preserve">The decomposition of the </w:t>
      </w:r>
      <w:r w:rsidR="00EE1119">
        <w:t>estimated population trajectory into</w:t>
      </w:r>
      <w:r>
        <w:t xml:space="preserve"> the smooth and year-effect components is a unique feature </w:t>
      </w:r>
      <w:r w:rsidR="00D54D99">
        <w:t xml:space="preserve">of </w:t>
      </w:r>
      <w:r w:rsidR="00EE1119">
        <w:t>the GAMYE</w:t>
      </w:r>
      <w:ins w:id="209" w:author="Smith,Adam C. [NCR]" w:date="2020-04-03T11:20:00Z">
        <w:r w:rsidR="00132E03">
          <w:t xml:space="preserve"> and particularly useful for conservation applications</w:t>
        </w:r>
      </w:ins>
      <w:r w:rsidR="00EE1119">
        <w:t xml:space="preserve">. It allows the user </w:t>
      </w:r>
      <w:r w:rsidR="00EE1119">
        <w:lastRenderedPageBreak/>
        <w:t>to estimate and visualize separate trends and trajectories that include or exclude the annual fluctuations</w:t>
      </w:r>
      <w:r w:rsidR="00801D2E">
        <w:t xml:space="preserve"> (</w:t>
      </w:r>
      <w:proofErr w:type="spellStart"/>
      <w:r w:rsidR="00801D2E">
        <w:t>Knape</w:t>
      </w:r>
      <w:proofErr w:type="spellEnd"/>
      <w:r w:rsidR="00801D2E">
        <w:t xml:space="preserve"> 2016)</w:t>
      </w:r>
      <w:r w:rsidR="00EE1119">
        <w:t xml:space="preserve">. </w:t>
      </w:r>
      <w:r w:rsidR="000666EE">
        <w:t>This</w:t>
      </w:r>
      <w:r>
        <w:t xml:space="preserve"> </w:t>
      </w:r>
      <w:r w:rsidR="00EE1119">
        <w:t xml:space="preserve">allows the estimates to suit a range of </w:t>
      </w:r>
      <w:r>
        <w:t xml:space="preserve">conservation and management applications that rely </w:t>
      </w:r>
      <w:r w:rsidR="00396953">
        <w:t xml:space="preserve">on visualizing and estimating </w:t>
      </w:r>
      <w:r w:rsidR="00EE1119">
        <w:t>multiple</w:t>
      </w:r>
      <w:r w:rsidR="00396953">
        <w:t xml:space="preserve"> aspects of population change</w:t>
      </w:r>
      <w:r w:rsidR="00EE1119">
        <w:t>. For example, t</w:t>
      </w:r>
      <w:r w:rsidR="002646A6">
        <w:t xml:space="preserve">he smoothed population trajectories capture the medium- </w:t>
      </w:r>
      <w:r w:rsidR="00A96044">
        <w:t xml:space="preserve">and </w:t>
      </w:r>
      <w:r w:rsidR="002646A6">
        <w:t xml:space="preserve">long-term changes in populations that are most </w:t>
      </w:r>
      <w:r w:rsidR="00EE1119">
        <w:t>relevant to</w:t>
      </w:r>
      <w:r w:rsidR="002646A6">
        <w:t xml:space="preserve"> broad-scale, mult</w:t>
      </w:r>
      <w:r w:rsidR="00DD1696">
        <w:t xml:space="preserve">i-species assessments like the “State of the Birds” reports (NABCI-Canada 2019) where the annual fluctuations </w:t>
      </w:r>
      <w:r w:rsidR="00EE1119">
        <w:t xml:space="preserve">of a given species </w:t>
      </w:r>
      <w:r w:rsidR="00DD1696">
        <w:t>are effectively noise</w:t>
      </w:r>
      <w:r w:rsidR="00EE1119">
        <w:t xml:space="preserve"> against the signal of community level change over the past 50 years</w:t>
      </w:r>
      <w:r w:rsidR="00DD1696">
        <w:t xml:space="preserve"> (e.g., Rosenberg et al. 2019). Similarly, e</w:t>
      </w:r>
      <w:r w:rsidR="002646A6">
        <w:t>stimates of population t</w:t>
      </w:r>
      <w:r w:rsidR="00A72AC4">
        <w:t>rend</w:t>
      </w:r>
      <w:r w:rsidR="002646A6">
        <w:t>s (interval-specific, rates of annual change)</w:t>
      </w:r>
      <w:r w:rsidR="00A72AC4">
        <w:t xml:space="preserve"> derived from the smooth</w:t>
      </w:r>
      <w:r w:rsidR="002646A6">
        <w:t xml:space="preserve"> component are responsive to medium-term changes and so can be used to ide</w:t>
      </w:r>
      <w:r w:rsidR="00DD1696">
        <w:t xml:space="preserve">ntify change points in trends such as </w:t>
      </w:r>
      <w:r w:rsidR="00183D7A">
        <w:t>the recovery of</w:t>
      </w:r>
      <w:r w:rsidR="00DD1696">
        <w:t xml:space="preserve"> Species at Risk (</w:t>
      </w:r>
      <w:r w:rsidR="00D807C9">
        <w:t>Environment Climate Change Canada 2016</w:t>
      </w:r>
      <w:r w:rsidR="00DD1696">
        <w:t xml:space="preserve">). </w:t>
      </w:r>
    </w:p>
    <w:p w14:paraId="063B08E0" w14:textId="35C7A31D" w:rsidR="00136B3C" w:rsidRDefault="00183D7A" w:rsidP="002F18BD">
      <w:pPr>
        <w:spacing w:line="480" w:lineRule="auto"/>
      </w:pPr>
      <w:del w:id="210" w:author="Smith,Adam C. [NCR]" w:date="2020-04-03T11:21:00Z">
        <w:r w:rsidDel="00132E03">
          <w:delText>However, trend</w:delText>
        </w:r>
      </w:del>
      <w:ins w:id="211" w:author="Smith,Adam C. [NCR]" w:date="2020-04-03T11:21:00Z">
        <w:r w:rsidR="00132E03">
          <w:t>Trends</w:t>
        </w:r>
      </w:ins>
      <w:del w:id="212" w:author="Smith,Adam C. [NCR]" w:date="2020-04-03T11:21:00Z">
        <w:r w:rsidDel="00132E03">
          <w:delText xml:space="preserve"> estimates</w:delText>
        </w:r>
      </w:del>
      <w:r>
        <w:t xml:space="preserve"> derived </w:t>
      </w:r>
      <w:del w:id="213" w:author="Smith,Adam C. [NCR]" w:date="2020-04-03T11:21:00Z">
        <w:r w:rsidDel="00132E03">
          <w:delText xml:space="preserve">this way </w:delText>
        </w:r>
      </w:del>
      <w:ins w:id="214" w:author="Smith,Adam C. [NCR]" w:date="2020-04-03T11:21:00Z">
        <w:r w:rsidR="00132E03">
          <w:t xml:space="preserve">from the smooth component of the GAMYE </w:t>
        </w:r>
      </w:ins>
      <w:r>
        <w:t xml:space="preserve">are also </w:t>
      </w:r>
      <w:r w:rsidR="002646A6">
        <w:t>much l</w:t>
      </w:r>
      <w:r w:rsidR="00801D2E">
        <w:t xml:space="preserve">ess likely to fluctuate </w:t>
      </w:r>
      <w:del w:id="215" w:author="Smith,Adam C. [NCR]" w:date="2020-04-03T11:13:00Z">
        <w:r w:rsidR="00801D2E" w:rsidDel="00D36B2B">
          <w:delText xml:space="preserve">up and down </w:delText>
        </w:r>
      </w:del>
      <w:r w:rsidR="00801D2E">
        <w:t>from year to year</w:t>
      </w:r>
      <w:ins w:id="216" w:author="Smith,Adam C. [NCR]" w:date="2020-04-03T11:21:00Z">
        <w:r w:rsidR="00132E03">
          <w:t xml:space="preserve"> and therefore more reliable for use in species at risk status assessments</w:t>
        </w:r>
      </w:ins>
      <w:r w:rsidR="00801D2E">
        <w:t xml:space="preserve">. </w:t>
      </w:r>
      <w:ins w:id="217" w:author="Smith,Adam C. [NCR]" w:date="2020-04-03T11:15:00Z">
        <w:r w:rsidR="00132E03">
          <w:t>In many status assessments, such as those by IUCN and COSEWIC, p</w:t>
        </w:r>
      </w:ins>
      <w:del w:id="218" w:author="Smith,Adam C. [NCR]" w:date="2020-04-03T11:15:00Z">
        <w:r w:rsidR="00801D2E" w:rsidDel="00132E03">
          <w:delText>P</w:delText>
        </w:r>
      </w:del>
      <w:r w:rsidR="00801D2E">
        <w:t xml:space="preserve">opulation declines beyond a particular threshold </w:t>
      </w:r>
      <w:r w:rsidR="000666EE">
        <w:t xml:space="preserve">rate </w:t>
      </w:r>
      <w:r w:rsidR="00801D2E">
        <w:t>(e.g.,</w:t>
      </w:r>
      <w:del w:id="219" w:author="Smith,Adam C. [NCR]" w:date="2020-04-03T11:17:00Z">
        <w:r w:rsidR="00801D2E" w:rsidDel="00132E03">
          <w:delText xml:space="preserve"> &gt; 30% decline over three generations</w:delText>
        </w:r>
      </w:del>
      <w:r w:rsidR="00801D2E">
        <w:t>) can trigger large investments of resources related to policy and conservation actions</w:t>
      </w:r>
      <w:ins w:id="220" w:author="Smith,Adam C. [NCR]" w:date="2020-04-03T11:16:00Z">
        <w:r w:rsidR="00132E03">
          <w:t xml:space="preserve">. For example, </w:t>
        </w:r>
      </w:ins>
      <w:del w:id="221" w:author="Smith,Adam C. [NCR]" w:date="2020-04-03T11:17:00Z">
        <w:r w:rsidR="00801D2E" w:rsidDel="00132E03">
          <w:delText xml:space="preserve"> </w:delText>
        </w:r>
      </w:del>
      <w:r w:rsidR="00801D2E">
        <w:t xml:space="preserve">in both the IUCN red-listing and </w:t>
      </w:r>
      <w:r w:rsidR="00BA5718">
        <w:t xml:space="preserve">Canada’s </w:t>
      </w:r>
      <w:r w:rsidR="00801D2E">
        <w:t xml:space="preserve">COSEWIC species at risk </w:t>
      </w:r>
      <w:r w:rsidR="00A96044">
        <w:t>assessments</w:t>
      </w:r>
      <w:r w:rsidR="00801D2E">
        <w:t xml:space="preserve"> (</w:t>
      </w:r>
      <w:r w:rsidR="00922F1F">
        <w:t>IUCN 2019</w:t>
      </w:r>
      <w:r w:rsidR="00801D2E">
        <w:t>)</w:t>
      </w:r>
      <w:ins w:id="222" w:author="Smith,Adam C. [NCR]" w:date="2020-04-03T11:17:00Z">
        <w:r w:rsidR="00132E03">
          <w:t xml:space="preserve"> estimated declines greater than 30% over three generations is one criteria </w:t>
        </w:r>
      </w:ins>
      <w:ins w:id="223" w:author="Smith,Adam C. [NCR]" w:date="2020-04-03T11:18:00Z">
        <w:r w:rsidR="00132E03">
          <w:t xml:space="preserve">that results in a </w:t>
        </w:r>
      </w:ins>
      <w:ins w:id="224" w:author="Smith,Adam C. [NCR]" w:date="2020-04-03T11:17:00Z">
        <w:r w:rsidR="00132E03">
          <w:t>“Threatened”</w:t>
        </w:r>
      </w:ins>
      <w:ins w:id="225" w:author="Smith,Adam C. [NCR]" w:date="2020-04-03T11:18:00Z">
        <w:r w:rsidR="00132E03">
          <w:t xml:space="preserve"> designation</w:t>
        </w:r>
      </w:ins>
      <w:r w:rsidR="00801D2E">
        <w:t>. If the estimated rate of population decline is strongly dependent on the particular year in which a species is assessed, there is an increased risk of inaccurate assessments</w:t>
      </w:r>
      <w:r w:rsidR="000666EE">
        <w:t xml:space="preserve">, leading to </w:t>
      </w:r>
      <w:r w:rsidR="00801D2E">
        <w:t>failures to protect species</w:t>
      </w:r>
      <w:r w:rsidR="000666EE">
        <w:t>,</w:t>
      </w:r>
      <w:r w:rsidR="00801D2E">
        <w:t xml:space="preserve"> or inefficient investments of conservation resources. </w:t>
      </w:r>
      <w:del w:id="226" w:author="Smith,Adam C. [NCR]" w:date="2020-04-03T11:19:00Z">
        <w:r w:rsidR="00801D2E" w:rsidDel="00132E03">
          <w:delText xml:space="preserve">  </w:delText>
        </w:r>
      </w:del>
      <w:r w:rsidR="00C75D00">
        <w:t>Of course, the full assessments of species’ status are sophisticated processes that consider far more than</w:t>
      </w:r>
      <w:r w:rsidR="00D807C9">
        <w:t xml:space="preserve"> just a single trend estimate</w:t>
      </w:r>
      <w:r w:rsidR="00C75D00">
        <w:t>. However, t</w:t>
      </w:r>
      <w:r>
        <w:t>he example in Fig</w:t>
      </w:r>
      <w:r w:rsidR="0027496D">
        <w:t>.</w:t>
      </w:r>
      <w:r>
        <w:t xml:space="preserve"> </w:t>
      </w:r>
      <w:r w:rsidR="0020692E">
        <w:t>6</w:t>
      </w:r>
      <w:r>
        <w:t xml:space="preserve"> raises the question of whether Wood Thru</w:t>
      </w:r>
      <w:r w:rsidR="0020692E">
        <w:t>sh would have been assessed as Threatened</w:t>
      </w:r>
      <w:r>
        <w:t xml:space="preserve"> in Canada if </w:t>
      </w:r>
      <w:r w:rsidR="00136B3C">
        <w:t xml:space="preserve">the relevant trend had </w:t>
      </w:r>
      <w:r w:rsidR="002821BC">
        <w:t>not been estimated in</w:t>
      </w:r>
      <w:r w:rsidR="00136B3C">
        <w:t xml:space="preserve"> 2011 (</w:t>
      </w:r>
      <w:r w:rsidR="006F38C3">
        <w:t>COSEWIC 2012</w:t>
      </w:r>
      <w:r w:rsidR="00136B3C">
        <w:t>)</w:t>
      </w:r>
      <w:r>
        <w:t>.</w:t>
      </w:r>
    </w:p>
    <w:p w14:paraId="48A59736" w14:textId="4F2646BD" w:rsidR="00A72AC4" w:rsidRDefault="00136B3C" w:rsidP="002F18BD">
      <w:pPr>
        <w:spacing w:line="480" w:lineRule="auto"/>
      </w:pPr>
      <w:r>
        <w:lastRenderedPageBreak/>
        <w:t xml:space="preserve">In some </w:t>
      </w:r>
      <w:r w:rsidR="000666EE">
        <w:t>conservation or scientific uses of the BBS estimates</w:t>
      </w:r>
      <w:r>
        <w:t xml:space="preserve">, the annual fluctuations </w:t>
      </w:r>
      <w:del w:id="227" w:author="Smith,Adam C. [NCR]" w:date="2020-04-03T11:23:00Z">
        <w:r w:rsidDel="00132E03">
          <w:delText>are a vital</w:delText>
        </w:r>
      </w:del>
      <w:ins w:id="228" w:author="Smith,Adam C. [NCR]" w:date="2020-04-03T11:23:00Z">
        <w:r w:rsidR="00132E03">
          <w:t>may be an important</w:t>
        </w:r>
      </w:ins>
      <w:r>
        <w:t xml:space="preserve"> component</w:t>
      </w:r>
      <w:ins w:id="229" w:author="Smith,Adam C. [NCR]" w:date="2020-04-03T11:23:00Z">
        <w:r w:rsidR="00132E03">
          <w:t xml:space="preserve"> of the trajectory</w:t>
        </w:r>
      </w:ins>
      <w:ins w:id="230" w:author="Smith,Adam C. [NCR]" w:date="2020-04-05T12:40:00Z">
        <w:r w:rsidR="00D01F8D">
          <w:t xml:space="preserve"> (e.g., winter-related mortality of Carolina Wrens)</w:t>
        </w:r>
      </w:ins>
      <w:r w:rsidR="00551C4C">
        <w:t xml:space="preserve">, </w:t>
      </w:r>
      <w:r w:rsidR="002821BC">
        <w:t xml:space="preserve">and </w:t>
      </w:r>
      <w:r w:rsidR="000666EE">
        <w:t>so</w:t>
      </w:r>
      <w:r w:rsidR="00551C4C">
        <w:t xml:space="preserve"> the</w:t>
      </w:r>
      <w:ins w:id="231" w:author="Smith,Adam C. [NCR]" w:date="2020-04-03T11:24:00Z">
        <w:r w:rsidR="00132E03">
          <w:t xml:space="preserve"> full</w:t>
        </w:r>
      </w:ins>
      <w:r w:rsidR="00551C4C">
        <w:t xml:space="preserve"> trajectory that includes both components from the GAMYE is most useful. </w:t>
      </w:r>
      <w:r w:rsidR="002821BC">
        <w:t xml:space="preserve">This </w:t>
      </w:r>
      <w:r w:rsidR="00551C4C">
        <w:t>comprehensive estimate of a species’ population trajectory</w:t>
      </w:r>
      <w:r w:rsidR="000666EE">
        <w:t xml:space="preserve"> </w:t>
      </w:r>
      <w:r w:rsidR="002821BC">
        <w:t>is likely the</w:t>
      </w:r>
      <w:r w:rsidR="000666EE">
        <w:t xml:space="preserve"> best approach for the official presentation of </w:t>
      </w:r>
      <w:del w:id="232" w:author="Smith,Adam C. [NCR]" w:date="2020-04-03T11:24:00Z">
        <w:r w:rsidR="000666EE" w:rsidDel="00D04C93">
          <w:delText>trajectories</w:delText>
        </w:r>
      </w:del>
      <w:ins w:id="233" w:author="Smith,Adam C. [NCR]" w:date="2020-04-03T11:24:00Z">
        <w:r w:rsidR="00D04C93">
          <w:t>a time series</w:t>
        </w:r>
      </w:ins>
      <w:r w:rsidR="000666EE">
        <w:t xml:space="preserve">. </w:t>
      </w:r>
      <w:r w:rsidR="00551C4C">
        <w:t xml:space="preserve">At a glance, managers, conservation professionals, and researchers can glean information about fluctuations that might relate to annual covariates such as precipitation, wintering ground conditions, or cone-crop cycles. </w:t>
      </w:r>
      <w:r w:rsidR="000666EE">
        <w:t>The GAMYE structure allows an agency like the CWS to provide estimates in multiple versions (e.g., full trajectories, smoothed trajectories, trends), drawn from a coherent model, to suit a wide range of conservation applications, and to produce them in an efficient way. For example, there are situations where</w:t>
      </w:r>
      <w:r w:rsidR="00551C4C">
        <w:t xml:space="preserve"> the ability for a user to </w:t>
      </w:r>
      <w:r w:rsidR="000666EE">
        <w:t>access a ready-made</w:t>
      </w:r>
      <w:r w:rsidR="00551C4C">
        <w:t xml:space="preserve"> separation of the yearly fluctuations from the underlying smooth could be helpful in the initial </w:t>
      </w:r>
      <w:r w:rsidR="00691BFC">
        <w:t>formulation</w:t>
      </w:r>
      <w:r w:rsidR="007B55F4">
        <w:t xml:space="preserve"> of </w:t>
      </w:r>
      <w:r w:rsidR="00691BFC">
        <w:t>an ecological hypothesis</w:t>
      </w:r>
      <w:r w:rsidR="007B55F4">
        <w:t>. In addition</w:t>
      </w:r>
      <w:r w:rsidR="002821BC">
        <w:t>,</w:t>
      </w:r>
      <w:r w:rsidR="00D14E57">
        <w:t xml:space="preserve"> for custom analyses (Edwards and Smith</w:t>
      </w:r>
      <w:r w:rsidR="002821BC">
        <w:t xml:space="preserve"> 2020</w:t>
      </w:r>
      <w:r w:rsidR="00D14E57">
        <w:t>)</w:t>
      </w:r>
      <w:r w:rsidR="007B55F4">
        <w:t xml:space="preserve"> </w:t>
      </w:r>
      <w:r w:rsidR="002821BC">
        <w:t xml:space="preserve">a researcher can modify the basic GAMYE model to include </w:t>
      </w:r>
      <w:r w:rsidR="007B55F4">
        <w:t>annual covariates</w:t>
      </w:r>
      <w:r w:rsidR="00801D2E">
        <w:t xml:space="preserve"> </w:t>
      </w:r>
      <w:r w:rsidR="007B55F4">
        <w:t>on the yearly fluctuations</w:t>
      </w:r>
      <w:r w:rsidR="00D14E57">
        <w:t xml:space="preserve"> (e.g., spruce cone cycles)</w:t>
      </w:r>
      <w:r w:rsidR="007B55F4">
        <w:t xml:space="preserve"> and other covariates on the smooth component</w:t>
      </w:r>
      <w:r w:rsidR="00D14E57">
        <w:t xml:space="preserve"> (e.g., climate cycles)</w:t>
      </w:r>
      <w:r w:rsidR="007B55F4">
        <w:t xml:space="preserve">. </w:t>
      </w:r>
      <w:r w:rsidR="00551C4C">
        <w:t xml:space="preserve"> </w:t>
      </w:r>
    </w:p>
    <w:p w14:paraId="66A56FE9" w14:textId="44BFA80F" w:rsidR="001D1ACF" w:rsidRDefault="001D1ACF" w:rsidP="002F18BD">
      <w:pPr>
        <w:pStyle w:val="Heading2"/>
        <w:spacing w:line="480" w:lineRule="auto"/>
      </w:pPr>
      <w:r>
        <w:t xml:space="preserve">Predictive accuracy. </w:t>
      </w:r>
    </w:p>
    <w:p w14:paraId="53A63DE0" w14:textId="6F1C591D" w:rsidR="00F7061E" w:rsidRDefault="00F7061E" w:rsidP="002F18BD">
      <w:pPr>
        <w:spacing w:line="480" w:lineRule="auto"/>
      </w:pPr>
      <w:r>
        <w:t xml:space="preserve">Overall, the </w:t>
      </w:r>
      <w:r w:rsidR="00691BFC">
        <w:t>cross-validation</w:t>
      </w:r>
      <w:r>
        <w:t xml:space="preserve"> comparisons </w:t>
      </w:r>
      <w:r w:rsidR="00B7696C">
        <w:t>generally</w:t>
      </w:r>
      <w:r>
        <w:t xml:space="preserve"> support the GAMYE, GAM, or DIFFERENCE model over the SLOPE model for </w:t>
      </w:r>
      <w:r w:rsidR="00B7696C">
        <w:t xml:space="preserve">the species considered here. </w:t>
      </w:r>
      <w:r w:rsidR="0058124D">
        <w:t>For Barn Swallow, the overall difference in predictive fit</w:t>
      </w:r>
      <w:r w:rsidR="00104D00">
        <w:t>,</w:t>
      </w:r>
      <w:r w:rsidR="0058124D">
        <w:t xml:space="preserve"> and particularly the increasing predictive error of the SLOPE model in the earliest years, </w:t>
      </w:r>
      <w:r>
        <w:t>stron</w:t>
      </w:r>
      <w:r w:rsidR="000F19A2">
        <w:t xml:space="preserve">gly suggests that in the </w:t>
      </w:r>
      <w:r w:rsidR="00691BFC">
        <w:t>period</w:t>
      </w:r>
      <w:r w:rsidR="000F19A2">
        <w:t xml:space="preserve"> between the start of the BBS (1966) and approximately 1983 (Smith et al. 2015), Barn Swallow populations increased. </w:t>
      </w:r>
      <w:r w:rsidR="0058124D">
        <w:t>All models agree</w:t>
      </w:r>
      <w:r w:rsidR="00D52DE3">
        <w:t>,</w:t>
      </w:r>
      <w:r w:rsidR="0058124D">
        <w:t xml:space="preserve"> however, that since the mid-1980’s </w:t>
      </w:r>
      <w:del w:id="234" w:author="Smith,Adam C. [NCR]" w:date="2020-04-03T11:26:00Z">
        <w:r w:rsidR="0058124D" w:rsidDel="00D04C93">
          <w:delText xml:space="preserve">their </w:delText>
        </w:r>
      </w:del>
      <w:r w:rsidR="0058124D">
        <w:t>population</w:t>
      </w:r>
      <w:r w:rsidR="004C252E">
        <w:t>s</w:t>
      </w:r>
      <w:r w:rsidR="0058124D">
        <w:t xml:space="preserve"> have decreased.</w:t>
      </w:r>
    </w:p>
    <w:p w14:paraId="4EE29BF5" w14:textId="5E409122" w:rsidR="00850E9F" w:rsidRDefault="00850E9F" w:rsidP="002F18BD">
      <w:pPr>
        <w:spacing w:line="480" w:lineRule="auto"/>
      </w:pPr>
      <w:r>
        <w:t xml:space="preserve">Using all data in </w:t>
      </w:r>
      <w:r w:rsidR="00F21373">
        <w:t>our</w:t>
      </w:r>
      <w:r>
        <w:t xml:space="preserve"> cross-validation</w:t>
      </w:r>
      <w:ins w:id="235" w:author="Smith,Adam C. [NCR]" w:date="2020-04-03T11:26:00Z">
        <w:r w:rsidR="00D04C93">
          <w:t>s</w:t>
        </w:r>
      </w:ins>
      <w:r>
        <w:t xml:space="preserve"> allowed us to explore the spatial and temporal variation in fit, and to compare the fit across all data used in the model. Estimates of predictive fit from a random selection </w:t>
      </w:r>
      <w:r>
        <w:lastRenderedPageBreak/>
        <w:t xml:space="preserve">of BBS counts are biased </w:t>
      </w:r>
      <w:r w:rsidR="00032B4C">
        <w:t>by</w:t>
      </w:r>
      <w:r>
        <w:t xml:space="preserve"> the strong spatial and temporal dependencies in the BBS data (Roberts et al. 2017). However, because our folds were identical across models, </w:t>
      </w:r>
      <w:r w:rsidR="00A95058">
        <w:t xml:space="preserve">and we modeled the differences in fit with an additional hierarchical model that accounted for repeated measures among strata and years, </w:t>
      </w:r>
      <w:r>
        <w:t xml:space="preserve">we are reasonably confident that relative-fit assessments are unbiased. </w:t>
      </w:r>
    </w:p>
    <w:p w14:paraId="5487D4F9" w14:textId="338D3D09" w:rsidR="002A65DC" w:rsidRDefault="006F4E90" w:rsidP="002F18BD">
      <w:pPr>
        <w:spacing w:line="480" w:lineRule="auto"/>
      </w:pPr>
      <w:r>
        <w:t xml:space="preserve">The overall predictive fit assessments </w:t>
      </w:r>
      <w:r w:rsidR="00B04B46">
        <w:t xml:space="preserve">provided some guidance on model selection for the species here, but not in all cases. </w:t>
      </w:r>
      <w:r>
        <w:t>The SLOPE model compared poorly against most other models in the overall assessment</w:t>
      </w:r>
      <w:r w:rsidR="00B04B46">
        <w:t xml:space="preserve">, similar to Link et al. </w:t>
      </w:r>
      <w:r w:rsidR="001A6280">
        <w:t>2020</w:t>
      </w:r>
      <w:r>
        <w:t xml:space="preserve">. </w:t>
      </w:r>
      <w:r w:rsidR="00507BE7">
        <w:t>However,</w:t>
      </w:r>
      <w:r>
        <w:t xml:space="preserve"> among the other three models, </w:t>
      </w:r>
      <w:del w:id="236" w:author="Smith,Adam C. [NCR]" w:date="2020-04-05T12:42:00Z">
        <w:r w:rsidDel="00D01F8D">
          <w:delText xml:space="preserve">most </w:delText>
        </w:r>
      </w:del>
      <w:ins w:id="237" w:author="Smith,Adam C. [NCR]" w:date="2020-04-05T12:42:00Z">
        <w:r w:rsidR="00D01F8D">
          <w:t>many</w:t>
        </w:r>
        <w:r w:rsidR="00D01F8D">
          <w:t xml:space="preserve"> </w:t>
        </w:r>
      </w:ins>
      <w:r>
        <w:t>of the overall comparisons failed to clearly support one model</w:t>
      </w:r>
      <w:ins w:id="238" w:author="Smith,Adam C. [NCR]" w:date="2020-04-05T12:42:00Z">
        <w:r w:rsidR="00D01F8D">
          <w:t xml:space="preserve">, even in cases where the predicted population trajectories suggested very different </w:t>
        </w:r>
      </w:ins>
      <w:ins w:id="239" w:author="Smith,Adam C. [NCR]" w:date="2020-04-05T12:43:00Z">
        <w:r w:rsidR="00D01F8D">
          <w:t>patterns of population change (</w:t>
        </w:r>
        <w:proofErr w:type="spellStart"/>
        <w:r w:rsidR="00D01F8D">
          <w:t>e.g</w:t>
        </w:r>
        <w:proofErr w:type="spellEnd"/>
        <w:r w:rsidR="00D01F8D">
          <w:t xml:space="preserve">,. </w:t>
        </w:r>
        <w:proofErr w:type="gramStart"/>
        <w:r w:rsidR="00D01F8D">
          <w:t>Cooper’s Hawk</w:t>
        </w:r>
        <w:proofErr w:type="gramEnd"/>
        <w:r w:rsidR="00D01F8D">
          <w:t xml:space="preserve"> in Supplemental Material Figure</w:t>
        </w:r>
      </w:ins>
      <w:ins w:id="240" w:author="Smith,Adam C. [NCR]" w:date="2020-04-05T15:21:00Z">
        <w:r w:rsidR="00B82969">
          <w:t xml:space="preserve"> S5</w:t>
        </w:r>
      </w:ins>
      <w:ins w:id="241" w:author="Smith,Adam C. [NCR]" w:date="2020-04-05T12:43:00Z">
        <w:r w:rsidR="00D01F8D">
          <w:t>)</w:t>
        </w:r>
      </w:ins>
      <w:r>
        <w:t xml:space="preserve">. </w:t>
      </w:r>
      <w:del w:id="242" w:author="Smith,Adam C. [NCR]" w:date="2020-04-05T12:44:00Z">
        <w:r w:rsidDel="00EE5371">
          <w:delText>In addition</w:delText>
        </w:r>
        <w:r w:rsidR="00B04B46" w:rsidDel="00EE5371">
          <w:delText>,</w:delText>
        </w:r>
      </w:del>
      <w:ins w:id="243" w:author="Smith,Adam C. [NCR]" w:date="2020-04-05T12:44:00Z">
        <w:r w:rsidR="00EE5371">
          <w:t>F</w:t>
        </w:r>
      </w:ins>
      <w:del w:id="244" w:author="Smith,Adam C. [NCR]" w:date="2020-04-05T12:44:00Z">
        <w:r w:rsidDel="00EE5371">
          <w:delText xml:space="preserve"> f</w:delText>
        </w:r>
      </w:del>
      <w:r>
        <w:t xml:space="preserve">or a given species the best model </w:t>
      </w:r>
      <w:r w:rsidR="004C252E">
        <w:t>varied among year</w:t>
      </w:r>
      <w:r w:rsidR="00A95058">
        <w:t>s</w:t>
      </w:r>
      <w:r>
        <w:t xml:space="preserve"> and </w:t>
      </w:r>
      <w:r w:rsidR="00A95058">
        <w:t>strata</w:t>
      </w:r>
      <w:r>
        <w:t xml:space="preserve">. </w:t>
      </w:r>
      <w:r w:rsidR="005119D3">
        <w:t xml:space="preserve">These temporal and spatial patterns in predictive fit complicate the selection among models, given the </w:t>
      </w:r>
      <w:r w:rsidR="00D6455E">
        <w:t>varied uses of the BBS status and trend estimates (</w:t>
      </w:r>
      <w:r w:rsidR="004F6FB5">
        <w:t>Rosenberg et al. 2017</w:t>
      </w:r>
      <w:r w:rsidR="00D6455E">
        <w:t>).</w:t>
      </w:r>
      <w:r w:rsidR="00534008">
        <w:t xml:space="preserve"> </w:t>
      </w:r>
    </w:p>
    <w:p w14:paraId="7B83F829" w14:textId="4E6127B0" w:rsidR="00BC7A0E" w:rsidRDefault="00534008" w:rsidP="002F18BD">
      <w:pPr>
        <w:spacing w:line="480" w:lineRule="auto"/>
      </w:pPr>
      <w:r>
        <w:t>In general, estimates of predictive accuracy are one aspect of a thoughtful model building and assessment process, but are insufficient on their own (</w:t>
      </w:r>
      <w:proofErr w:type="spellStart"/>
      <w:r>
        <w:t>Gelman</w:t>
      </w:r>
      <w:proofErr w:type="spellEnd"/>
      <w:r>
        <w:t xml:space="preserve"> et al. 2013 </w:t>
      </w:r>
      <w:proofErr w:type="spellStart"/>
      <w:r>
        <w:t>pg</w:t>
      </w:r>
      <w:proofErr w:type="spellEnd"/>
      <w:r>
        <w:t xml:space="preserve"> 180, Burnham and Anderson 2002 </w:t>
      </w:r>
      <w:proofErr w:type="spellStart"/>
      <w:r>
        <w:t>pg</w:t>
      </w:r>
      <w:proofErr w:type="spellEnd"/>
      <w:r>
        <w:t xml:space="preserve"> 16)</w:t>
      </w:r>
      <w:r w:rsidR="004C252E">
        <w:t>. This is particularly true</w:t>
      </w:r>
      <w:r>
        <w:t xml:space="preserve"> </w:t>
      </w:r>
      <w:del w:id="245" w:author="Smith,Adam C. [NCR]" w:date="2020-04-05T12:45:00Z">
        <w:r w:rsidDel="00EE5371">
          <w:delText xml:space="preserve">in </w:delText>
        </w:r>
      </w:del>
      <w:r w:rsidR="00E835F2">
        <w:t xml:space="preserve">if </w:t>
      </w:r>
      <w:r>
        <w:t xml:space="preserve">there is little or no clear difference in </w:t>
      </w:r>
      <w:r w:rsidR="004C252E">
        <w:t xml:space="preserve">overall </w:t>
      </w:r>
      <w:r>
        <w:t xml:space="preserve">predictive accuracy, </w:t>
      </w:r>
      <w:r w:rsidR="00E835F2">
        <w:t>but</w:t>
      </w:r>
      <w:r w:rsidR="004C252E">
        <w:t xml:space="preserve"> important</w:t>
      </w:r>
      <w:r>
        <w:t xml:space="preserve"> differences in model predictions</w:t>
      </w:r>
      <w:ins w:id="246" w:author="Smith,Adam C. [NCR]" w:date="2020-04-05T15:23:00Z">
        <w:r w:rsidR="00B82969">
          <w:t xml:space="preserve">. For example, </w:t>
        </w:r>
      </w:ins>
      <w:ins w:id="247" w:author="Smith,Adam C. [NCR]" w:date="2020-04-05T15:28:00Z">
        <w:r w:rsidR="0040368B">
          <w:t>the overall cross validation results do not distinguish between the</w:t>
        </w:r>
      </w:ins>
      <w:ins w:id="248" w:author="Smith,Adam C. [NCR]" w:date="2020-04-05T15:29:00Z">
        <w:r w:rsidR="0040368B">
          <w:t xml:space="preserve"> </w:t>
        </w:r>
        <w:r w:rsidR="0040368B">
          <w:t>SLOPE and GAMYE</w:t>
        </w:r>
        <w:r w:rsidR="0040368B">
          <w:t xml:space="preserve"> for </w:t>
        </w:r>
      </w:ins>
      <w:del w:id="249" w:author="Smith,Adam C. [NCR]" w:date="2020-04-05T15:23:00Z">
        <w:r w:rsidR="004C252E" w:rsidDel="00B82969">
          <w:delText xml:space="preserve"> (e.g., </w:delText>
        </w:r>
      </w:del>
      <w:del w:id="250" w:author="Smith,Adam C. [NCR]" w:date="2020-04-05T15:22:00Z">
        <w:r w:rsidR="004C252E" w:rsidDel="00B82969">
          <w:delText>Link et al. 2020</w:delText>
        </w:r>
      </w:del>
      <w:proofErr w:type="gramStart"/>
      <w:ins w:id="251" w:author="Smith,Adam C. [NCR]" w:date="2020-04-05T15:22:00Z">
        <w:r w:rsidR="00B82969">
          <w:t>Cooper’s Hawk</w:t>
        </w:r>
      </w:ins>
      <w:proofErr w:type="gramEnd"/>
      <w:ins w:id="252" w:author="Smith,Adam C. [NCR]" w:date="2020-04-05T15:29:00Z">
        <w:r w:rsidR="0040368B">
          <w:t>, and yet</w:t>
        </w:r>
      </w:ins>
      <w:ins w:id="253" w:author="Smith,Adam C. [NCR]" w:date="2020-04-05T15:23:00Z">
        <w:r w:rsidR="00B82969">
          <w:t xml:space="preserve"> predictions </w:t>
        </w:r>
      </w:ins>
      <w:ins w:id="254" w:author="Smith,Adam C. [NCR]" w:date="2020-04-05T15:29:00Z">
        <w:r w:rsidR="0040368B">
          <w:t>are</w:t>
        </w:r>
      </w:ins>
      <w:ins w:id="255" w:author="Smith,Adam C. [NCR]" w:date="2020-04-05T15:23:00Z">
        <w:r w:rsidR="00B82969">
          <w:t xml:space="preserve"> very different in the first and las</w:t>
        </w:r>
        <w:r w:rsidR="0040368B">
          <w:t xml:space="preserve">t few years of the time series </w:t>
        </w:r>
        <w:r w:rsidR="00B82969">
          <w:t xml:space="preserve">(Fig 4). In contrast, </w:t>
        </w:r>
      </w:ins>
      <w:ins w:id="256" w:author="Smith,Adam C. [NCR]" w:date="2020-04-05T15:29:00Z">
        <w:r w:rsidR="0040368B">
          <w:t xml:space="preserve">the </w:t>
        </w:r>
        <w:r w:rsidR="0040368B">
          <w:t xml:space="preserve">overall cross validation results </w:t>
        </w:r>
      </w:ins>
      <w:ins w:id="257" w:author="Smith,Adam C. [NCR]" w:date="2020-04-05T15:30:00Z">
        <w:r w:rsidR="0040368B">
          <w:t xml:space="preserve">for Carolina Wren </w:t>
        </w:r>
      </w:ins>
      <w:ins w:id="258" w:author="Smith,Adam C. [NCR]" w:date="2020-04-05T15:29:00Z">
        <w:r w:rsidR="0040368B">
          <w:t>suggest the DIFFERENCE model is preferred</w:t>
        </w:r>
        <w:r w:rsidR="0040368B">
          <w:t xml:space="preserve"> </w:t>
        </w:r>
      </w:ins>
      <w:ins w:id="259" w:author="Smith,Adam C. [NCR]" w:date="2020-04-05T15:30:00Z">
        <w:r w:rsidR="0040368B">
          <w:t xml:space="preserve">over the GAMYE, and yet the </w:t>
        </w:r>
      </w:ins>
      <w:ins w:id="260" w:author="Smith,Adam C. [NCR]" w:date="2020-04-05T15:23:00Z">
        <w:r w:rsidR="00B82969">
          <w:t>trajectories are almost identical</w:t>
        </w:r>
      </w:ins>
      <w:ins w:id="261" w:author="Smith,Adam C. [NCR]" w:date="2020-04-05T15:30:00Z">
        <w:r w:rsidR="0040368B">
          <w:t xml:space="preserve"> (</w:t>
        </w:r>
      </w:ins>
      <w:ins w:id="262" w:author="Smith,Adam C. [NCR]" w:date="2020-04-05T15:33:00Z">
        <w:r w:rsidR="0040368B">
          <w:t xml:space="preserve">Fig 4 and </w:t>
        </w:r>
      </w:ins>
      <w:ins w:id="263" w:author="Smith,Adam C. [NCR]" w:date="2020-04-05T15:31:00Z">
        <w:r w:rsidR="0040368B">
          <w:t>Supplemental Material Figure S</w:t>
        </w:r>
      </w:ins>
      <w:ins w:id="264" w:author="Smith,Adam C. [NCR]" w:date="2020-04-05T15:33:00Z">
        <w:r w:rsidR="0040368B">
          <w:t>5</w:t>
        </w:r>
      </w:ins>
      <w:ins w:id="265" w:author="Smith,Adam C. [NCR]" w:date="2020-04-05T15:30:00Z">
        <w:r w:rsidR="0040368B">
          <w:t>)</w:t>
        </w:r>
      </w:ins>
      <w:ins w:id="266" w:author="Smith,Adam C. [NCR]" w:date="2020-04-05T15:26:00Z">
        <w:r w:rsidR="0040368B">
          <w:t xml:space="preserve">. </w:t>
        </w:r>
      </w:ins>
      <w:del w:id="267" w:author="Smith,Adam C. [NCR]" w:date="2020-04-05T15:26:00Z">
        <w:r w:rsidR="00A95058" w:rsidDel="0040368B">
          <w:delText>),</w:delText>
        </w:r>
      </w:del>
      <w:r w:rsidR="00A95058">
        <w:t xml:space="preserve"> </w:t>
      </w:r>
      <w:ins w:id="268" w:author="Smith,Adam C. [NCR]" w:date="2020-04-05T15:33:00Z">
        <w:r w:rsidR="0040368B">
          <w:t>Predictive accuracy is also complicated</w:t>
        </w:r>
      </w:ins>
      <w:del w:id="269" w:author="Smith,Adam C. [NCR]" w:date="2020-04-05T15:34:00Z">
        <w:r w:rsidR="00A95058" w:rsidDel="0040368B">
          <w:delText>or</w:delText>
        </w:r>
      </w:del>
      <w:r w:rsidR="00A95058">
        <w:t xml:space="preserve"> when robust predictions are required for years or regions</w:t>
      </w:r>
      <w:r w:rsidR="00837AB1">
        <w:t xml:space="preserve"> </w:t>
      </w:r>
      <w:r w:rsidR="00A95058">
        <w:t>with</w:t>
      </w:r>
      <w:r w:rsidR="00837AB1">
        <w:t xml:space="preserve"> relatively few data against which predictions can be assessed</w:t>
      </w:r>
      <w:r w:rsidR="00A95058">
        <w:t xml:space="preserve"> (e.g., the earlier years of the BBS)</w:t>
      </w:r>
      <w:r w:rsidR="00837AB1">
        <w:t xml:space="preserve">. </w:t>
      </w:r>
      <w:r w:rsidR="00032B4C">
        <w:t>We</w:t>
      </w:r>
      <w:r w:rsidR="006A0B60">
        <w:t xml:space="preserve"> </w:t>
      </w:r>
      <w:r w:rsidR="00032B4C">
        <w:t xml:space="preserve">agree with Link et al. (2020) that we should not select models </w:t>
      </w:r>
      <w:r w:rsidR="00311F88">
        <w:t xml:space="preserve">based on a </w:t>
      </w:r>
      <w:r w:rsidR="00311F88">
        <w:lastRenderedPageBreak/>
        <w:t xml:space="preserve">particular pattern in the results. </w:t>
      </w:r>
      <w:r w:rsidR="004C252E">
        <w:t>In fact, t</w:t>
      </w:r>
      <w:r w:rsidR="00311F88">
        <w:t xml:space="preserve">he </w:t>
      </w:r>
      <w:r w:rsidR="00C12DAD">
        <w:t xml:space="preserve">necessary </w:t>
      </w:r>
      <w:r w:rsidR="00101F80">
        <w:t xml:space="preserve">subjective </w:t>
      </w:r>
      <w:r w:rsidR="00311F88">
        <w:t>process occurs before any quantitative analyses</w:t>
      </w:r>
      <w:r w:rsidR="00E835F2">
        <w:t xml:space="preserve"> (Burnham and Anderson 2002), and relies on “careful thinking” to balance the objectives; the model; and the data (Chatfield 1995). The careful thinking required to select a BBS model or to interpret the BBS status and trend estimates, is to consider the consequences of the potential conflicts between the model structures (“constraints on the model parameters” </w:t>
      </w:r>
      <w:proofErr w:type="spellStart"/>
      <w:r w:rsidR="00E835F2">
        <w:t>sensu</w:t>
      </w:r>
      <w:proofErr w:type="spellEnd"/>
      <w:r w:rsidR="00E835F2">
        <w:t xml:space="preserve"> Chatfield 1995) and the objectives of the use of the modeled estimates. </w:t>
      </w:r>
      <w:r w:rsidR="005A349A">
        <w:t>W</w:t>
      </w:r>
      <w:r w:rsidR="00E835F2">
        <w:t>e s</w:t>
      </w:r>
      <w:r w:rsidR="005A349A">
        <w:t>uggest that the GAMYE’s strong cross-validation performance and its flexible assumptions that match the most common uses of the BBS status and trends estimates, make it a particularly useful model for the sort of omnibus analysis conducted by the CWS and other agencies.</w:t>
      </w:r>
      <w:r w:rsidR="00635CC6">
        <w:t xml:space="preserve">     </w:t>
      </w:r>
      <w:r w:rsidR="00BC7A0E">
        <w:br w:type="page"/>
      </w:r>
      <w:bookmarkStart w:id="270" w:name="_GoBack"/>
      <w:bookmarkEnd w:id="270"/>
    </w:p>
    <w:p w14:paraId="5BDD957E" w14:textId="46916080" w:rsidR="009C067E" w:rsidRDefault="00F37D20" w:rsidP="002F18BD">
      <w:pPr>
        <w:pStyle w:val="Heading1"/>
        <w:spacing w:line="480" w:lineRule="auto"/>
      </w:pPr>
      <w:r>
        <w:lastRenderedPageBreak/>
        <w:t>Acknowledgements</w:t>
      </w:r>
    </w:p>
    <w:p w14:paraId="1C5F9072" w14:textId="3A77259E" w:rsidR="0006218F" w:rsidRDefault="00F37D20" w:rsidP="002F18BD">
      <w:pPr>
        <w:spacing w:line="480" w:lineRule="auto"/>
      </w:pPr>
      <w:r>
        <w:t xml:space="preserve">We sincerely thank the thousands of U.S. and Canadian participants who annually perform and coordinate the North American Breeding Bird Survey. We also wish to acknowledge John Sauer and Bill Link for sharing code that helped with the cross-validations and for many spirited collegial discussions that have informed this work. We also thank the many biologists within the Canadian Wildlife Service and other users of the BBS status and trend estimates whose </w:t>
      </w:r>
      <w:r w:rsidR="002823BC">
        <w:t>insightful</w:t>
      </w:r>
      <w:r>
        <w:t xml:space="preserve"> questions</w:t>
      </w:r>
      <w:r w:rsidR="002823BC">
        <w:t xml:space="preserve"> and suggestions</w:t>
      </w:r>
      <w:r>
        <w:t xml:space="preserve"> motived much of this work, including Charles Francis, Marie-Anne Hudson, Veronica Aponte, Marcel Gahbauer, Pete Blancher, and Ken Rosenberg.</w:t>
      </w:r>
    </w:p>
    <w:p w14:paraId="07EAFF79" w14:textId="38AAB702" w:rsidR="00737DF0" w:rsidRDefault="00737DF0" w:rsidP="007B1E01">
      <w:pPr>
        <w:pStyle w:val="Heading1"/>
        <w:spacing w:line="480" w:lineRule="auto"/>
      </w:pPr>
      <w:r>
        <w:t>Author Contributions</w:t>
      </w:r>
    </w:p>
    <w:p w14:paraId="083B9AD3" w14:textId="580A47EF" w:rsidR="00737DF0" w:rsidRPr="00737DF0" w:rsidRDefault="00737DF0" w:rsidP="00737DF0">
      <w:pPr>
        <w:spacing w:line="480" w:lineRule="auto"/>
      </w:pPr>
      <w:r w:rsidRPr="00737DF0">
        <w:t>A</w:t>
      </w:r>
      <w:r>
        <w:t>CS</w:t>
      </w:r>
      <w:r w:rsidRPr="00737DF0">
        <w:t xml:space="preserve"> conceived the ideas and designed methodology; </w:t>
      </w:r>
      <w:r w:rsidR="00F36D69">
        <w:t>ACS</w:t>
      </w:r>
      <w:r w:rsidRPr="00737DF0">
        <w:t xml:space="preserve"> and </w:t>
      </w:r>
      <w:r w:rsidR="00F36D69">
        <w:t>BPME</w:t>
      </w:r>
      <w:r w:rsidRPr="00737DF0">
        <w:t xml:space="preserve"> </w:t>
      </w:r>
      <w:r w:rsidR="003919AF" w:rsidRPr="00737DF0">
        <w:t>analyzed</w:t>
      </w:r>
      <w:r w:rsidRPr="00737DF0">
        <w:t xml:space="preserve"> the data; A</w:t>
      </w:r>
      <w:r w:rsidR="00F36D69">
        <w:t>CS</w:t>
      </w:r>
      <w:r w:rsidRPr="00737DF0">
        <w:t xml:space="preserve"> led the writing of the manuscript. All authors contributed critically to the drafts and gave final approval for publication.</w:t>
      </w:r>
    </w:p>
    <w:p w14:paraId="22A36BCB" w14:textId="522FD9E1" w:rsidR="00951E0B" w:rsidRDefault="00951E0B" w:rsidP="002F18BD">
      <w:pPr>
        <w:pStyle w:val="Heading1"/>
        <w:spacing w:line="480" w:lineRule="auto"/>
      </w:pPr>
      <w:r>
        <w:t>References cited</w:t>
      </w:r>
    </w:p>
    <w:p w14:paraId="17D5D549" w14:textId="1DA16EE0" w:rsidR="00E31D57" w:rsidRDefault="00E31D57" w:rsidP="002F18BD">
      <w:pPr>
        <w:spacing w:line="480" w:lineRule="auto"/>
        <w:rPr>
          <w:rStyle w:val="self-citation-authors"/>
        </w:rPr>
      </w:pPr>
      <w:r w:rsidRPr="00E31D57">
        <w:rPr>
          <w:rStyle w:val="self-citation-authors"/>
        </w:rPr>
        <w:t xml:space="preserve">Burnham, K.P., and D.R. Anderson. </w:t>
      </w:r>
      <w:r w:rsidR="003F3880">
        <w:rPr>
          <w:rStyle w:val="self-citation-authors"/>
        </w:rPr>
        <w:t>(</w:t>
      </w:r>
      <w:r w:rsidRPr="00E31D57">
        <w:rPr>
          <w:rStyle w:val="self-citation-authors"/>
        </w:rPr>
        <w:t>2002</w:t>
      </w:r>
      <w:r w:rsidR="003F3880">
        <w:rPr>
          <w:rStyle w:val="self-citation-authors"/>
        </w:rPr>
        <w:t>)</w:t>
      </w:r>
      <w:r w:rsidRPr="00E31D57">
        <w:rPr>
          <w:rStyle w:val="self-citation-authors"/>
        </w:rPr>
        <w:t xml:space="preserve">. Model selection and </w:t>
      </w:r>
      <w:proofErr w:type="spellStart"/>
      <w:r w:rsidRPr="00E31D57">
        <w:rPr>
          <w:rStyle w:val="self-citation-authors"/>
        </w:rPr>
        <w:t>multimodel</w:t>
      </w:r>
      <w:proofErr w:type="spellEnd"/>
      <w:r w:rsidRPr="00E31D57">
        <w:rPr>
          <w:rStyle w:val="self-citation-authors"/>
        </w:rPr>
        <w:t xml:space="preserve"> inference: a practical information-theoretic approach. Second edition. Springer-</w:t>
      </w:r>
      <w:proofErr w:type="spellStart"/>
      <w:r w:rsidRPr="00E31D57">
        <w:rPr>
          <w:rStyle w:val="self-citation-authors"/>
        </w:rPr>
        <w:t>Verlag</w:t>
      </w:r>
      <w:proofErr w:type="spellEnd"/>
      <w:r w:rsidRPr="00E31D57">
        <w:rPr>
          <w:rStyle w:val="self-citation-authors"/>
        </w:rPr>
        <w:t>, New York, New York, USA.</w:t>
      </w:r>
    </w:p>
    <w:p w14:paraId="4E2626C1" w14:textId="67CA8E19" w:rsidR="006229B5" w:rsidRDefault="006229B5" w:rsidP="002F18BD">
      <w:pPr>
        <w:spacing w:line="480" w:lineRule="auto"/>
        <w:rPr>
          <w:rStyle w:val="self-citation-authors"/>
        </w:rPr>
      </w:pPr>
      <w:r w:rsidRPr="006229B5">
        <w:rPr>
          <w:rStyle w:val="self-citation-authors"/>
        </w:rPr>
        <w:t xml:space="preserve">Chatfield, C. </w:t>
      </w:r>
      <w:r w:rsidR="003F3880">
        <w:rPr>
          <w:rStyle w:val="self-citation-authors"/>
        </w:rPr>
        <w:t>(</w:t>
      </w:r>
      <w:r w:rsidRPr="006229B5">
        <w:rPr>
          <w:rStyle w:val="self-citation-authors"/>
        </w:rPr>
        <w:t>1995</w:t>
      </w:r>
      <w:r w:rsidR="003F3880">
        <w:rPr>
          <w:rStyle w:val="self-citation-authors"/>
        </w:rPr>
        <w:t>)</w:t>
      </w:r>
      <w:r w:rsidRPr="006229B5">
        <w:rPr>
          <w:rStyle w:val="self-citation-authors"/>
        </w:rPr>
        <w:t>. Model uncertainty, data mining and statistic</w:t>
      </w:r>
      <w:r>
        <w:rPr>
          <w:rStyle w:val="self-citation-authors"/>
        </w:rPr>
        <w:t>al inference (with discussion).</w:t>
      </w:r>
      <w:r w:rsidRPr="006229B5">
        <w:rPr>
          <w:rStyle w:val="self-citation-authors"/>
        </w:rPr>
        <w:t xml:space="preserve"> Journal of the Royal Statistical Society (London), Series </w:t>
      </w:r>
      <w:proofErr w:type="gramStart"/>
      <w:r w:rsidRPr="006229B5">
        <w:rPr>
          <w:rStyle w:val="self-citation-authors"/>
        </w:rPr>
        <w:t>A</w:t>
      </w:r>
      <w:proofErr w:type="gramEnd"/>
      <w:r w:rsidRPr="006229B5">
        <w:rPr>
          <w:rStyle w:val="self-citation-authors"/>
        </w:rPr>
        <w:t xml:space="preserve"> 158:419–466.</w:t>
      </w:r>
      <w:r w:rsidR="00262C5B">
        <w:rPr>
          <w:rStyle w:val="self-citation-authors"/>
        </w:rPr>
        <w:t xml:space="preserve"> </w:t>
      </w:r>
      <w:proofErr w:type="gramStart"/>
      <w:r w:rsidR="00043EB5">
        <w:rPr>
          <w:rStyle w:val="self-citation-authors"/>
        </w:rPr>
        <w:t>doi:</w:t>
      </w:r>
      <w:proofErr w:type="gramEnd"/>
      <w:r w:rsidR="00262C5B" w:rsidRPr="00262C5B">
        <w:rPr>
          <w:rStyle w:val="self-citation-authors"/>
        </w:rPr>
        <w:t>10.2307/2983440</w:t>
      </w:r>
    </w:p>
    <w:p w14:paraId="0FF7A0C8" w14:textId="78A7A68E" w:rsidR="006F38C3" w:rsidRDefault="006F38C3" w:rsidP="002F18BD">
      <w:pPr>
        <w:spacing w:line="480" w:lineRule="auto"/>
        <w:rPr>
          <w:rStyle w:val="self-citation-authors"/>
        </w:rPr>
      </w:pPr>
      <w:r w:rsidRPr="006F38C3">
        <w:rPr>
          <w:rStyle w:val="self-citation-authors"/>
        </w:rPr>
        <w:t xml:space="preserve">COSEWIC. </w:t>
      </w:r>
      <w:r w:rsidR="00237AAA">
        <w:rPr>
          <w:rStyle w:val="self-citation-authors"/>
        </w:rPr>
        <w:t>(</w:t>
      </w:r>
      <w:r w:rsidRPr="006F38C3">
        <w:rPr>
          <w:rStyle w:val="self-citation-authors"/>
        </w:rPr>
        <w:t>2012</w:t>
      </w:r>
      <w:r w:rsidR="00237AAA">
        <w:rPr>
          <w:rStyle w:val="self-citation-authors"/>
        </w:rPr>
        <w:t>)</w:t>
      </w:r>
      <w:r w:rsidRPr="006F38C3">
        <w:rPr>
          <w:rStyle w:val="self-citation-authors"/>
        </w:rPr>
        <w:t xml:space="preserve">. COSEWIC assessment and status report on the Wood Thrush </w:t>
      </w:r>
      <w:proofErr w:type="spellStart"/>
      <w:r w:rsidRPr="006F38C3">
        <w:rPr>
          <w:rStyle w:val="self-citation-authors"/>
          <w:i/>
        </w:rPr>
        <w:t>Hylocichla</w:t>
      </w:r>
      <w:proofErr w:type="spellEnd"/>
      <w:r w:rsidRPr="006F38C3">
        <w:rPr>
          <w:rStyle w:val="self-citation-authors"/>
          <w:i/>
        </w:rPr>
        <w:t xml:space="preserve"> </w:t>
      </w:r>
      <w:proofErr w:type="spellStart"/>
      <w:r w:rsidRPr="006F38C3">
        <w:rPr>
          <w:rStyle w:val="self-citation-authors"/>
          <w:i/>
        </w:rPr>
        <w:t>mustelina</w:t>
      </w:r>
      <w:proofErr w:type="spellEnd"/>
      <w:r w:rsidRPr="006F38C3">
        <w:rPr>
          <w:rStyle w:val="self-citation-authors"/>
        </w:rPr>
        <w:t xml:space="preserve"> in Canada. Committee on the Status of Endangered Wildlif</w:t>
      </w:r>
      <w:r>
        <w:rPr>
          <w:rStyle w:val="self-citation-authors"/>
        </w:rPr>
        <w:t>e in Canada. Ottawa.</w:t>
      </w:r>
    </w:p>
    <w:p w14:paraId="499C63B0" w14:textId="77FC1541" w:rsidR="00317C34" w:rsidRDefault="00317C34" w:rsidP="002F18BD">
      <w:pPr>
        <w:spacing w:line="480" w:lineRule="auto"/>
        <w:rPr>
          <w:rStyle w:val="self-citation-authors"/>
        </w:rPr>
      </w:pPr>
      <w:proofErr w:type="spellStart"/>
      <w:r w:rsidRPr="00317C34">
        <w:rPr>
          <w:rStyle w:val="self-citation-authors"/>
        </w:rPr>
        <w:t>Crainiceanu</w:t>
      </w:r>
      <w:proofErr w:type="spellEnd"/>
      <w:r w:rsidRPr="00317C34">
        <w:rPr>
          <w:rStyle w:val="self-citation-authors"/>
        </w:rPr>
        <w:t xml:space="preserve"> C</w:t>
      </w:r>
      <w:r w:rsidR="00160865">
        <w:rPr>
          <w:rStyle w:val="self-citation-authors"/>
        </w:rPr>
        <w:t xml:space="preserve">M, </w:t>
      </w:r>
      <w:proofErr w:type="spellStart"/>
      <w:r w:rsidR="00160865">
        <w:rPr>
          <w:rStyle w:val="self-citation-authors"/>
        </w:rPr>
        <w:t>Ruppert</w:t>
      </w:r>
      <w:proofErr w:type="spellEnd"/>
      <w:r w:rsidR="00160865">
        <w:rPr>
          <w:rStyle w:val="self-citation-authors"/>
        </w:rPr>
        <w:t xml:space="preserve"> D, Wand MP (2005).  </w:t>
      </w:r>
      <w:r w:rsidRPr="00317C34">
        <w:rPr>
          <w:rStyle w:val="self-citation-authors"/>
        </w:rPr>
        <w:t>Bayesian A</w:t>
      </w:r>
      <w:r w:rsidR="00160865">
        <w:rPr>
          <w:rStyle w:val="self-citation-authors"/>
        </w:rPr>
        <w:t>nalysis for Penalized Spline Re</w:t>
      </w:r>
      <w:r w:rsidRPr="00317C34">
        <w:rPr>
          <w:rStyle w:val="self-citation-authors"/>
        </w:rPr>
        <w:t xml:space="preserve">gression Using </w:t>
      </w:r>
      <w:proofErr w:type="spellStart"/>
      <w:r w:rsidRPr="00317C34">
        <w:rPr>
          <w:rStyle w:val="self-citation-authors"/>
        </w:rPr>
        <w:t>W</w:t>
      </w:r>
      <w:r w:rsidR="00160865">
        <w:rPr>
          <w:rStyle w:val="self-citation-authors"/>
        </w:rPr>
        <w:t>inBUGS</w:t>
      </w:r>
      <w:proofErr w:type="spellEnd"/>
      <w:r w:rsidR="00160865">
        <w:rPr>
          <w:rStyle w:val="self-citation-authors"/>
        </w:rPr>
        <w:t>.</w:t>
      </w:r>
      <w:r>
        <w:rPr>
          <w:rStyle w:val="self-citation-authors"/>
        </w:rPr>
        <w:t xml:space="preserve"> </w:t>
      </w:r>
      <w:r w:rsidRPr="00317C34">
        <w:rPr>
          <w:rStyle w:val="self-citation-authors"/>
        </w:rPr>
        <w:t>Journal of Statistical Software,</w:t>
      </w:r>
      <w:r>
        <w:rPr>
          <w:rStyle w:val="self-citation-authors"/>
        </w:rPr>
        <w:t xml:space="preserve"> </w:t>
      </w:r>
      <w:r w:rsidRPr="00317C34">
        <w:rPr>
          <w:rStyle w:val="self-citation-authors"/>
        </w:rPr>
        <w:t>14</w:t>
      </w:r>
      <w:r>
        <w:rPr>
          <w:rStyle w:val="self-citation-authors"/>
        </w:rPr>
        <w:t xml:space="preserve"> </w:t>
      </w:r>
      <w:r w:rsidRPr="00317C34">
        <w:rPr>
          <w:rStyle w:val="self-citation-authors"/>
        </w:rPr>
        <w:t>(14)</w:t>
      </w:r>
      <w:r w:rsidR="00A12F5B">
        <w:rPr>
          <w:rStyle w:val="self-citation-authors"/>
        </w:rPr>
        <w:t>. doi:</w:t>
      </w:r>
      <w:r w:rsidR="00A12F5B" w:rsidRPr="00A12F5B">
        <w:rPr>
          <w:rStyle w:val="self-citation-authors"/>
        </w:rPr>
        <w:t>10.18637/jss.v014.i14</w:t>
      </w:r>
    </w:p>
    <w:p w14:paraId="3801B5AD" w14:textId="7C4DDCC0" w:rsidR="00C80B04" w:rsidRDefault="00C80B04" w:rsidP="002F18BD">
      <w:pPr>
        <w:spacing w:line="480" w:lineRule="auto"/>
        <w:rPr>
          <w:rStyle w:val="self-citation-authors"/>
        </w:rPr>
      </w:pPr>
      <w:proofErr w:type="spellStart"/>
      <w:r w:rsidRPr="00C80B04">
        <w:rPr>
          <w:rStyle w:val="self-citation-authors"/>
        </w:rPr>
        <w:lastRenderedPageBreak/>
        <w:t>Duan</w:t>
      </w:r>
      <w:proofErr w:type="spellEnd"/>
      <w:r>
        <w:rPr>
          <w:rStyle w:val="self-citation-authors"/>
        </w:rPr>
        <w:t>, N</w:t>
      </w:r>
      <w:r w:rsidRPr="00C80B04">
        <w:rPr>
          <w:rStyle w:val="self-citation-authors"/>
        </w:rPr>
        <w:t xml:space="preserve">. </w:t>
      </w:r>
      <w:r w:rsidR="00237AAA">
        <w:rPr>
          <w:rStyle w:val="self-citation-authors"/>
        </w:rPr>
        <w:t>(</w:t>
      </w:r>
      <w:r w:rsidRPr="00C80B04">
        <w:rPr>
          <w:rStyle w:val="self-citation-authors"/>
        </w:rPr>
        <w:t>1983</w:t>
      </w:r>
      <w:r w:rsidR="00237AAA">
        <w:rPr>
          <w:rStyle w:val="self-citation-authors"/>
        </w:rPr>
        <w:t>)</w:t>
      </w:r>
      <w:r w:rsidRPr="00C80B04">
        <w:rPr>
          <w:rStyle w:val="self-citation-authors"/>
        </w:rPr>
        <w:t>. Smearing Estimate: A Nonparametric Retransformation Method</w:t>
      </w:r>
      <w:r>
        <w:rPr>
          <w:rStyle w:val="self-citation-authors"/>
        </w:rPr>
        <w:t>.</w:t>
      </w:r>
      <w:r w:rsidRPr="00C80B04">
        <w:rPr>
          <w:rStyle w:val="self-citation-authors"/>
        </w:rPr>
        <w:t xml:space="preserve"> Journal of the American Statistica</w:t>
      </w:r>
      <w:r w:rsidR="003575B9">
        <w:rPr>
          <w:rStyle w:val="self-citation-authors"/>
        </w:rPr>
        <w:t xml:space="preserve">l Association, Vol. 78, No. 383, </w:t>
      </w:r>
      <w:r w:rsidRPr="00C80B04">
        <w:rPr>
          <w:rStyle w:val="self-citation-authors"/>
        </w:rPr>
        <w:t>pp. 605-610</w:t>
      </w:r>
      <w:r w:rsidR="00622248">
        <w:rPr>
          <w:rStyle w:val="self-citation-authors"/>
        </w:rPr>
        <w:t xml:space="preserve">. </w:t>
      </w:r>
      <w:proofErr w:type="gramStart"/>
      <w:r w:rsidR="00622248">
        <w:rPr>
          <w:rStyle w:val="self-citation-authors"/>
        </w:rPr>
        <w:t>doi:</w:t>
      </w:r>
      <w:proofErr w:type="gramEnd"/>
      <w:r w:rsidR="00622248" w:rsidRPr="00622248">
        <w:rPr>
          <w:rStyle w:val="self-citation-authors"/>
        </w:rPr>
        <w:t>10.2307/2288126</w:t>
      </w:r>
    </w:p>
    <w:p w14:paraId="09EA422A" w14:textId="21F37424" w:rsidR="003C12D8" w:rsidRDefault="003C12D8" w:rsidP="002F18BD">
      <w:pPr>
        <w:spacing w:line="480" w:lineRule="auto"/>
        <w:rPr>
          <w:rStyle w:val="self-citation-authors"/>
        </w:rPr>
      </w:pPr>
      <w:r w:rsidRPr="003C12D8">
        <w:rPr>
          <w:rStyle w:val="self-citation-authors"/>
        </w:rPr>
        <w:t>Edwards, B</w:t>
      </w:r>
      <w:r w:rsidR="00F20704">
        <w:rPr>
          <w:rStyle w:val="self-citation-authors"/>
        </w:rPr>
        <w:t>.</w:t>
      </w:r>
      <w:r w:rsidRPr="003C12D8">
        <w:rPr>
          <w:rStyle w:val="self-citation-authors"/>
        </w:rPr>
        <w:t>P</w:t>
      </w:r>
      <w:r w:rsidR="00F20704">
        <w:rPr>
          <w:rStyle w:val="self-citation-authors"/>
        </w:rPr>
        <w:t>.</w:t>
      </w:r>
      <w:r w:rsidRPr="003C12D8">
        <w:rPr>
          <w:rStyle w:val="self-citation-authors"/>
        </w:rPr>
        <w:t>M</w:t>
      </w:r>
      <w:r w:rsidR="00F20704">
        <w:rPr>
          <w:rStyle w:val="self-citation-authors"/>
        </w:rPr>
        <w:t>.</w:t>
      </w:r>
      <w:r w:rsidRPr="003C12D8">
        <w:rPr>
          <w:rStyle w:val="self-citation-authors"/>
        </w:rPr>
        <w:t xml:space="preserve"> </w:t>
      </w:r>
      <w:r w:rsidR="00930CDB">
        <w:rPr>
          <w:rStyle w:val="self-citation-authors"/>
        </w:rPr>
        <w:t xml:space="preserve">and </w:t>
      </w:r>
      <w:r w:rsidR="00675500">
        <w:rPr>
          <w:rStyle w:val="self-citation-authors"/>
        </w:rPr>
        <w:t>A.C</w:t>
      </w:r>
      <w:r w:rsidRPr="003C12D8">
        <w:rPr>
          <w:rStyle w:val="self-citation-authors"/>
        </w:rPr>
        <w:t>.</w:t>
      </w:r>
      <w:r w:rsidR="00675500">
        <w:rPr>
          <w:rStyle w:val="self-citation-authors"/>
        </w:rPr>
        <w:t xml:space="preserve"> Smith</w:t>
      </w:r>
      <w:r w:rsidRPr="003C12D8">
        <w:rPr>
          <w:rStyle w:val="self-citation-authors"/>
        </w:rPr>
        <w:t xml:space="preserve"> (2020). </w:t>
      </w:r>
      <w:proofErr w:type="spellStart"/>
      <w:proofErr w:type="gramStart"/>
      <w:r w:rsidRPr="003C12D8">
        <w:rPr>
          <w:rStyle w:val="self-citation-authors"/>
        </w:rPr>
        <w:t>bbsBayes</w:t>
      </w:r>
      <w:proofErr w:type="spellEnd"/>
      <w:proofErr w:type="gramEnd"/>
      <w:r w:rsidRPr="003C12D8">
        <w:rPr>
          <w:rStyle w:val="self-citation-authors"/>
        </w:rPr>
        <w:t xml:space="preserve"> v2.1.0 (Version 2.1.0). </w:t>
      </w:r>
      <w:proofErr w:type="spellStart"/>
      <w:r w:rsidRPr="003C12D8">
        <w:rPr>
          <w:rStyle w:val="self-citation-authors"/>
        </w:rPr>
        <w:t>Zenodo</w:t>
      </w:r>
      <w:proofErr w:type="spellEnd"/>
      <w:r w:rsidRPr="003C12D8">
        <w:rPr>
          <w:rStyle w:val="self-citation-authors"/>
        </w:rPr>
        <w:t xml:space="preserve">. </w:t>
      </w:r>
      <w:r w:rsidR="002A60BB">
        <w:rPr>
          <w:rStyle w:val="self-citation-authors"/>
        </w:rPr>
        <w:t>doi:</w:t>
      </w:r>
      <w:r w:rsidRPr="003C12D8">
        <w:rPr>
          <w:rStyle w:val="self-citation-authors"/>
        </w:rPr>
        <w:t>10.5281/zenodo.3727279</w:t>
      </w:r>
    </w:p>
    <w:p w14:paraId="6EA5D515" w14:textId="6AEE074C" w:rsidR="00727F91" w:rsidRDefault="00D807C9" w:rsidP="002F18BD">
      <w:pPr>
        <w:spacing w:line="480" w:lineRule="auto"/>
        <w:rPr>
          <w:rStyle w:val="self-citation-authors"/>
        </w:rPr>
      </w:pPr>
      <w:r>
        <w:t xml:space="preserve">Environment Climate Change Canada </w:t>
      </w:r>
      <w:r w:rsidR="00727F91">
        <w:t>(2016). Recovery Strategy for the Canada Warbler (</w:t>
      </w:r>
      <w:proofErr w:type="spellStart"/>
      <w:r w:rsidR="00727F91">
        <w:t>Cardellina</w:t>
      </w:r>
      <w:proofErr w:type="spellEnd"/>
      <w:r w:rsidR="00727F91">
        <w:t xml:space="preserve"> </w:t>
      </w:r>
      <w:proofErr w:type="spellStart"/>
      <w:r w:rsidR="00727F91">
        <w:t>canadensis</w:t>
      </w:r>
      <w:proofErr w:type="spellEnd"/>
      <w:r w:rsidR="00727F91">
        <w:t xml:space="preserve">) in Canada. Species at Risk Act Recovery Strategy Series. Environment Canada, Ottawa. </w:t>
      </w:r>
      <w:proofErr w:type="gramStart"/>
      <w:r w:rsidR="00727F91">
        <w:t>vii</w:t>
      </w:r>
      <w:proofErr w:type="gramEnd"/>
      <w:r w:rsidR="00727F91">
        <w:t xml:space="preserve"> + 56 pp. Available at: </w:t>
      </w:r>
      <w:hyperlink r:id="rId11" w:history="1">
        <w:r w:rsidR="00727F91" w:rsidRPr="007C45C6">
          <w:rPr>
            <w:rStyle w:val="Hyperlink"/>
          </w:rPr>
          <w:t>http://www.registrelep-sararegistry.gc.ca</w:t>
        </w:r>
      </w:hyperlink>
      <w:r w:rsidR="00727F91">
        <w:t xml:space="preserve">, accessed </w:t>
      </w:r>
      <w:r w:rsidR="009A7DE2">
        <w:t>February 13, 2020</w:t>
      </w:r>
      <w:r w:rsidR="00727F91">
        <w:t>.</w:t>
      </w:r>
    </w:p>
    <w:p w14:paraId="33F2F44A" w14:textId="57D05D34" w:rsidR="008A5A2D" w:rsidRPr="008A5A2D" w:rsidRDefault="003F00A9" w:rsidP="002F18BD">
      <w:pPr>
        <w:spacing w:line="480" w:lineRule="auto"/>
        <w:rPr>
          <w:rStyle w:val="self-citation-authors"/>
        </w:rPr>
      </w:pPr>
      <w:proofErr w:type="spellStart"/>
      <w:r w:rsidRPr="003F00A9">
        <w:rPr>
          <w:rStyle w:val="self-citation-authors"/>
        </w:rPr>
        <w:t>Fewster</w:t>
      </w:r>
      <w:proofErr w:type="spellEnd"/>
      <w:r w:rsidRPr="003F00A9">
        <w:rPr>
          <w:rStyle w:val="self-citation-authors"/>
        </w:rPr>
        <w:t xml:space="preserve">, R. M., S. </w:t>
      </w:r>
      <w:proofErr w:type="spellStart"/>
      <w:r w:rsidRPr="003F00A9">
        <w:rPr>
          <w:rStyle w:val="self-citation-authors"/>
        </w:rPr>
        <w:t>T.Buckland</w:t>
      </w:r>
      <w:proofErr w:type="spellEnd"/>
      <w:r w:rsidRPr="003F00A9">
        <w:rPr>
          <w:rStyle w:val="self-citation-authors"/>
        </w:rPr>
        <w:t xml:space="preserve">, G. </w:t>
      </w:r>
      <w:proofErr w:type="spellStart"/>
      <w:r w:rsidRPr="003F00A9">
        <w:rPr>
          <w:rStyle w:val="self-citation-authors"/>
        </w:rPr>
        <w:t>M.Siriwardena</w:t>
      </w:r>
      <w:proofErr w:type="spellEnd"/>
      <w:r w:rsidRPr="003F00A9">
        <w:rPr>
          <w:rStyle w:val="self-citation-authors"/>
        </w:rPr>
        <w:t xml:space="preserve">, S. </w:t>
      </w:r>
      <w:proofErr w:type="spellStart"/>
      <w:r w:rsidRPr="003F00A9">
        <w:rPr>
          <w:rStyle w:val="self-citation-authors"/>
        </w:rPr>
        <w:t>R.Baillie</w:t>
      </w:r>
      <w:proofErr w:type="spellEnd"/>
      <w:r w:rsidRPr="003F00A9">
        <w:rPr>
          <w:rStyle w:val="self-citation-authors"/>
        </w:rPr>
        <w:t xml:space="preserve">, and J. </w:t>
      </w:r>
      <w:proofErr w:type="spellStart"/>
      <w:r w:rsidRPr="003F00A9">
        <w:rPr>
          <w:rStyle w:val="self-citation-authors"/>
        </w:rPr>
        <w:t>D.Wilson</w:t>
      </w:r>
      <w:proofErr w:type="spellEnd"/>
      <w:r>
        <w:rPr>
          <w:rStyle w:val="self-citation-authors"/>
        </w:rPr>
        <w:t xml:space="preserve"> </w:t>
      </w:r>
      <w:r w:rsidRPr="003F00A9">
        <w:rPr>
          <w:rStyle w:val="self-citation-authors"/>
        </w:rPr>
        <w:t>(2000). Analysis of population trends for farmland birds using generalized additive models. Ecology</w:t>
      </w:r>
      <w:r>
        <w:rPr>
          <w:rStyle w:val="self-citation-authors"/>
        </w:rPr>
        <w:t xml:space="preserve"> </w:t>
      </w:r>
      <w:r w:rsidRPr="003F00A9">
        <w:rPr>
          <w:rStyle w:val="self-citation-authors"/>
        </w:rPr>
        <w:t>81:1970–1984.</w:t>
      </w:r>
      <w:r w:rsidR="00F32015">
        <w:rPr>
          <w:rStyle w:val="self-citation-authors"/>
        </w:rPr>
        <w:t xml:space="preserve"> </w:t>
      </w:r>
      <w:proofErr w:type="spellStart"/>
      <w:proofErr w:type="gramStart"/>
      <w:r w:rsidR="00F32015">
        <w:rPr>
          <w:rStyle w:val="self-citation-authors"/>
        </w:rPr>
        <w:t>doi</w:t>
      </w:r>
      <w:proofErr w:type="spellEnd"/>
      <w:proofErr w:type="gramEnd"/>
      <w:r w:rsidR="00F32015">
        <w:rPr>
          <w:rStyle w:val="self-citation-authors"/>
        </w:rPr>
        <w:t>:</w:t>
      </w:r>
      <w:r w:rsidR="00F32015" w:rsidRPr="00F32015">
        <w:t xml:space="preserve"> </w:t>
      </w:r>
      <w:r w:rsidR="00F32015" w:rsidRPr="00F32015">
        <w:rPr>
          <w:rStyle w:val="self-citation-authors"/>
        </w:rPr>
        <w:t>10.2307/177286</w:t>
      </w:r>
    </w:p>
    <w:p w14:paraId="551D4536" w14:textId="48B3A7F0" w:rsidR="008A5A2D" w:rsidRDefault="008A5A2D" w:rsidP="002F18BD">
      <w:pPr>
        <w:spacing w:line="480" w:lineRule="auto"/>
        <w:rPr>
          <w:rStyle w:val="self-citation-authors"/>
        </w:rPr>
      </w:pPr>
      <w:proofErr w:type="spellStart"/>
      <w:r w:rsidRPr="008A5A2D">
        <w:rPr>
          <w:rStyle w:val="self-citation-authors"/>
        </w:rPr>
        <w:t>Gelman</w:t>
      </w:r>
      <w:proofErr w:type="spellEnd"/>
      <w:r w:rsidRPr="008A5A2D">
        <w:rPr>
          <w:rStyle w:val="self-citation-authors"/>
        </w:rPr>
        <w:t xml:space="preserve">, A. </w:t>
      </w:r>
      <w:r w:rsidR="002F38D6">
        <w:rPr>
          <w:rStyle w:val="self-citation-authors"/>
        </w:rPr>
        <w:t>(</w:t>
      </w:r>
      <w:r w:rsidRPr="008A5A2D">
        <w:rPr>
          <w:rStyle w:val="self-citation-authors"/>
        </w:rPr>
        <w:t>2006</w:t>
      </w:r>
      <w:r w:rsidR="002F38D6">
        <w:rPr>
          <w:rStyle w:val="self-citation-authors"/>
        </w:rPr>
        <w:t>)</w:t>
      </w:r>
      <w:r w:rsidRPr="008A5A2D">
        <w:rPr>
          <w:rStyle w:val="self-citation-authors"/>
        </w:rPr>
        <w:t>. Prior distributions for variance parameters in hierarchical models. Bayesian Analysis. 1:515-533.</w:t>
      </w:r>
      <w:r w:rsidR="00224380">
        <w:rPr>
          <w:rStyle w:val="self-citation-authors"/>
        </w:rPr>
        <w:t xml:space="preserve"> doi</w:t>
      </w:r>
      <w:proofErr w:type="gramStart"/>
      <w:r w:rsidR="00224380">
        <w:rPr>
          <w:rStyle w:val="self-citation-authors"/>
        </w:rPr>
        <w:t>:</w:t>
      </w:r>
      <w:r w:rsidR="00224380" w:rsidRPr="00224380">
        <w:rPr>
          <w:rStyle w:val="self-citation-authors"/>
        </w:rPr>
        <w:t>10.1214</w:t>
      </w:r>
      <w:proofErr w:type="gramEnd"/>
      <w:r w:rsidR="00224380" w:rsidRPr="00224380">
        <w:rPr>
          <w:rStyle w:val="self-citation-authors"/>
        </w:rPr>
        <w:t>/06-BA117A</w:t>
      </w:r>
    </w:p>
    <w:p w14:paraId="0DC1AFB5" w14:textId="6D518652" w:rsidR="002A1A18" w:rsidRDefault="002A1A18" w:rsidP="002F18BD">
      <w:pPr>
        <w:spacing w:line="480" w:lineRule="auto"/>
      </w:pPr>
      <w:proofErr w:type="spellStart"/>
      <w:r>
        <w:t>Gelman</w:t>
      </w:r>
      <w:proofErr w:type="spellEnd"/>
      <w:r>
        <w:t xml:space="preserve">, A., J. Hwang, and A. </w:t>
      </w:r>
      <w:proofErr w:type="spellStart"/>
      <w:r>
        <w:t>Vehtari</w:t>
      </w:r>
      <w:proofErr w:type="spellEnd"/>
      <w:r>
        <w:t xml:space="preserve"> (2014).</w:t>
      </w:r>
      <w:r w:rsidRPr="002C39B0">
        <w:t xml:space="preserve"> Understanding predictive information criteria for Bayesian models</w:t>
      </w:r>
      <w:r>
        <w:t xml:space="preserve">. </w:t>
      </w:r>
      <w:r w:rsidRPr="002C39B0">
        <w:t>Stat</w:t>
      </w:r>
      <w:r>
        <w:t>istics and</w:t>
      </w:r>
      <w:r w:rsidRPr="002C39B0">
        <w:t xml:space="preserve"> Comput</w:t>
      </w:r>
      <w:r>
        <w:t>ing 24:</w:t>
      </w:r>
      <w:r w:rsidRPr="002C39B0">
        <w:t>997</w:t>
      </w:r>
      <w:r>
        <w:t>-1016</w:t>
      </w:r>
      <w:r w:rsidRPr="002C39B0">
        <w:t xml:space="preserve">. </w:t>
      </w:r>
      <w:proofErr w:type="gramStart"/>
      <w:r w:rsidR="00DF72D1">
        <w:t>doi:</w:t>
      </w:r>
      <w:proofErr w:type="gramEnd"/>
      <w:r w:rsidR="00DF72D1" w:rsidRPr="00DF72D1">
        <w:t>10.1007/s11222-013-9416-2</w:t>
      </w:r>
    </w:p>
    <w:p w14:paraId="73DAEEF2" w14:textId="35AB5ED1" w:rsidR="00DC055B" w:rsidRDefault="00DC055B" w:rsidP="002F18BD">
      <w:pPr>
        <w:spacing w:line="480" w:lineRule="auto"/>
        <w:rPr>
          <w:rStyle w:val="self-citation-authors"/>
        </w:rPr>
      </w:pPr>
      <w:proofErr w:type="spellStart"/>
      <w:r w:rsidRPr="00DC055B">
        <w:rPr>
          <w:rStyle w:val="self-citation-authors"/>
        </w:rPr>
        <w:t>Gelman</w:t>
      </w:r>
      <w:proofErr w:type="spellEnd"/>
      <w:r w:rsidRPr="00DC055B">
        <w:rPr>
          <w:rStyle w:val="self-citation-authors"/>
        </w:rPr>
        <w:t>,</w:t>
      </w:r>
      <w:r>
        <w:rPr>
          <w:rStyle w:val="self-citation-authors"/>
        </w:rPr>
        <w:t xml:space="preserve"> A.,</w:t>
      </w:r>
      <w:r w:rsidRPr="00DC055B">
        <w:rPr>
          <w:rStyle w:val="self-citation-authors"/>
        </w:rPr>
        <w:t xml:space="preserve"> J. B. Carlin, H. S. Stern, D. B. Dunson, A. </w:t>
      </w:r>
      <w:proofErr w:type="spellStart"/>
      <w:r w:rsidRPr="00DC055B">
        <w:rPr>
          <w:rStyle w:val="self-citation-authors"/>
        </w:rPr>
        <w:t>Vehtari</w:t>
      </w:r>
      <w:proofErr w:type="spellEnd"/>
      <w:r w:rsidRPr="00DC055B">
        <w:rPr>
          <w:rStyle w:val="self-citation-authors"/>
        </w:rPr>
        <w:t xml:space="preserve"> and D. B. Rubin. (</w:t>
      </w:r>
      <w:r>
        <w:rPr>
          <w:rStyle w:val="self-citation-authors"/>
        </w:rPr>
        <w:t>2013</w:t>
      </w:r>
      <w:r w:rsidRPr="00DC055B">
        <w:rPr>
          <w:rStyle w:val="self-citation-authors"/>
        </w:rPr>
        <w:t>)</w:t>
      </w:r>
      <w:r w:rsidR="005732AE">
        <w:rPr>
          <w:rStyle w:val="self-citation-authors"/>
        </w:rPr>
        <w:t>.</w:t>
      </w:r>
      <w:r w:rsidRPr="00DC055B">
        <w:rPr>
          <w:rStyle w:val="self-citation-authors"/>
        </w:rPr>
        <w:t xml:space="preserve"> Bayesian Data </w:t>
      </w:r>
      <w:proofErr w:type="gramStart"/>
      <w:r w:rsidRPr="00DC055B">
        <w:rPr>
          <w:rStyle w:val="self-citation-authors"/>
        </w:rPr>
        <w:t>Analysis ,</w:t>
      </w:r>
      <w:proofErr w:type="gramEnd"/>
      <w:r w:rsidRPr="00DC055B">
        <w:rPr>
          <w:rStyle w:val="self-citation-authors"/>
        </w:rPr>
        <w:t xml:space="preserve"> Chapman and Hall/CRC </w:t>
      </w:r>
      <w:r>
        <w:rPr>
          <w:rStyle w:val="self-citation-authors"/>
        </w:rPr>
        <w:t>Boca Raton</w:t>
      </w:r>
      <w:r w:rsidRPr="00DC055B">
        <w:rPr>
          <w:rStyle w:val="self-citation-authors"/>
        </w:rPr>
        <w:t>.</w:t>
      </w:r>
    </w:p>
    <w:p w14:paraId="2289BA11" w14:textId="4E560F1A" w:rsidR="00922F1F" w:rsidRPr="00DF72D1" w:rsidRDefault="00922F1F" w:rsidP="002F18BD">
      <w:pPr>
        <w:spacing w:line="480" w:lineRule="auto"/>
        <w:rPr>
          <w:rStyle w:val="self-citation-authors"/>
          <w:rFonts w:cstheme="minorHAnsi"/>
        </w:rPr>
      </w:pPr>
      <w:r w:rsidRPr="00DF72D1">
        <w:rPr>
          <w:rFonts w:cstheme="minorHAnsi"/>
          <w:color w:val="000000"/>
          <w:lang w:val="en-CA"/>
        </w:rPr>
        <w:t xml:space="preserve">IUCN Standards and Petitions Committee. </w:t>
      </w:r>
      <w:r w:rsidR="002F38D6">
        <w:rPr>
          <w:rFonts w:cstheme="minorHAnsi"/>
          <w:color w:val="000000"/>
          <w:lang w:val="en-CA"/>
        </w:rPr>
        <w:t>(</w:t>
      </w:r>
      <w:r w:rsidRPr="00DF72D1">
        <w:rPr>
          <w:rFonts w:cstheme="minorHAnsi"/>
          <w:color w:val="000000"/>
          <w:lang w:val="en-CA"/>
        </w:rPr>
        <w:t>2019</w:t>
      </w:r>
      <w:r w:rsidR="002F38D6">
        <w:rPr>
          <w:rFonts w:cstheme="minorHAnsi"/>
          <w:color w:val="000000"/>
          <w:lang w:val="en-CA"/>
        </w:rPr>
        <w:t>)</w:t>
      </w:r>
      <w:r w:rsidRPr="00DF72D1">
        <w:rPr>
          <w:rFonts w:cstheme="minorHAnsi"/>
          <w:color w:val="000000"/>
          <w:lang w:val="en-CA"/>
        </w:rPr>
        <w:t xml:space="preserve">. Guidelines for Using the IUCN Red List Categories and Criteria. Version 14. Prepared by the Standards and Petitions Committee. Downloadable from </w:t>
      </w:r>
      <w:hyperlink r:id="rId12" w:history="1">
        <w:r w:rsidRPr="00DF72D1">
          <w:rPr>
            <w:rStyle w:val="Hyperlink"/>
            <w:rFonts w:cstheme="minorHAnsi"/>
            <w:lang w:val="en-CA"/>
          </w:rPr>
          <w:t>http://www.iucnredlist.org/documents/RedListGuidelines.pdf</w:t>
        </w:r>
      </w:hyperlink>
      <w:r w:rsidRPr="00DF72D1">
        <w:rPr>
          <w:rFonts w:cstheme="minorHAnsi"/>
          <w:color w:val="000000"/>
          <w:lang w:val="en-CA"/>
        </w:rPr>
        <w:t xml:space="preserve">. </w:t>
      </w:r>
    </w:p>
    <w:p w14:paraId="181A1E7A" w14:textId="3FF9C0A6" w:rsidR="00542464" w:rsidRDefault="00542464" w:rsidP="002F18BD">
      <w:pPr>
        <w:spacing w:line="480" w:lineRule="auto"/>
      </w:pPr>
      <w:r>
        <w:rPr>
          <w:rStyle w:val="authors"/>
        </w:rPr>
        <w:t>Lange,</w:t>
      </w:r>
      <w:r w:rsidR="00FD09AE">
        <w:rPr>
          <w:rStyle w:val="authors"/>
        </w:rPr>
        <w:t xml:space="preserve"> K.</w:t>
      </w:r>
      <w:r w:rsidR="0069220C">
        <w:rPr>
          <w:rStyle w:val="authors"/>
        </w:rPr>
        <w:t xml:space="preserve"> </w:t>
      </w:r>
      <w:r w:rsidR="00FD09AE">
        <w:rPr>
          <w:rStyle w:val="authors"/>
        </w:rPr>
        <w:t>L.,</w:t>
      </w:r>
      <w:r>
        <w:rPr>
          <w:rStyle w:val="authors"/>
        </w:rPr>
        <w:t xml:space="preserve"> Little</w:t>
      </w:r>
      <w:r w:rsidR="00FD09AE">
        <w:rPr>
          <w:rStyle w:val="authors"/>
        </w:rPr>
        <w:t>, R.</w:t>
      </w:r>
      <w:r w:rsidR="0069220C">
        <w:rPr>
          <w:rStyle w:val="authors"/>
        </w:rPr>
        <w:t xml:space="preserve"> </w:t>
      </w:r>
      <w:r w:rsidR="00FD09AE">
        <w:rPr>
          <w:rStyle w:val="authors"/>
        </w:rPr>
        <w:t>J.</w:t>
      </w:r>
      <w:r w:rsidR="0069220C">
        <w:rPr>
          <w:rStyle w:val="authors"/>
        </w:rPr>
        <w:t xml:space="preserve"> </w:t>
      </w:r>
      <w:r w:rsidR="00FD09AE">
        <w:rPr>
          <w:rStyle w:val="authors"/>
        </w:rPr>
        <w:t>A,</w:t>
      </w:r>
      <w:r>
        <w:rPr>
          <w:rStyle w:val="authors"/>
        </w:rPr>
        <w:t xml:space="preserve"> </w:t>
      </w:r>
      <w:r w:rsidR="00FD09AE">
        <w:rPr>
          <w:rStyle w:val="authors"/>
        </w:rPr>
        <w:t>and</w:t>
      </w:r>
      <w:r>
        <w:rPr>
          <w:rStyle w:val="authors"/>
        </w:rPr>
        <w:t xml:space="preserve"> J</w:t>
      </w:r>
      <w:r w:rsidR="00FD09AE">
        <w:rPr>
          <w:rStyle w:val="authors"/>
        </w:rPr>
        <w:t>.</w:t>
      </w:r>
      <w:r w:rsidR="0069220C">
        <w:rPr>
          <w:rStyle w:val="authors"/>
        </w:rPr>
        <w:t xml:space="preserve"> </w:t>
      </w:r>
      <w:r>
        <w:rPr>
          <w:rStyle w:val="authors"/>
        </w:rPr>
        <w:t>M.</w:t>
      </w:r>
      <w:r w:rsidR="0069220C">
        <w:rPr>
          <w:rStyle w:val="authors"/>
        </w:rPr>
        <w:t xml:space="preserve"> </w:t>
      </w:r>
      <w:r>
        <w:rPr>
          <w:rStyle w:val="authors"/>
        </w:rPr>
        <w:t>G. Taylor</w:t>
      </w:r>
      <w:r>
        <w:t xml:space="preserve"> </w:t>
      </w:r>
      <w:r>
        <w:rPr>
          <w:rStyle w:val="Date1"/>
        </w:rPr>
        <w:t>(1989)</w:t>
      </w:r>
      <w:r w:rsidR="005732AE">
        <w:rPr>
          <w:rStyle w:val="Date1"/>
        </w:rPr>
        <w:t>.</w:t>
      </w:r>
      <w:r>
        <w:t xml:space="preserve"> </w:t>
      </w:r>
      <w:r>
        <w:rPr>
          <w:rStyle w:val="arttitle"/>
        </w:rPr>
        <w:t xml:space="preserve">Robust Statistical Modeling Using the </w:t>
      </w:r>
      <w:r>
        <w:rPr>
          <w:rStyle w:val="arttitle"/>
          <w:i/>
          <w:iCs/>
        </w:rPr>
        <w:t>t</w:t>
      </w:r>
      <w:r>
        <w:rPr>
          <w:rStyle w:val="arttitle"/>
        </w:rPr>
        <w:t xml:space="preserve"> Distribution</w:t>
      </w:r>
      <w:r w:rsidR="000C26F4">
        <w:rPr>
          <w:rStyle w:val="arttitle"/>
        </w:rPr>
        <w:t>.</w:t>
      </w:r>
      <w:r>
        <w:t xml:space="preserve"> </w:t>
      </w:r>
      <w:r>
        <w:rPr>
          <w:rStyle w:val="serialtitle"/>
        </w:rPr>
        <w:t>Journal of the American Statistical Association,</w:t>
      </w:r>
      <w:r>
        <w:t xml:space="preserve"> </w:t>
      </w:r>
      <w:r>
        <w:rPr>
          <w:rStyle w:val="volumeissue"/>
        </w:rPr>
        <w:t>84:408,</w:t>
      </w:r>
      <w:r>
        <w:t xml:space="preserve"> </w:t>
      </w:r>
      <w:r>
        <w:rPr>
          <w:rStyle w:val="pagerange"/>
        </w:rPr>
        <w:t>881-896,</w:t>
      </w:r>
      <w:r>
        <w:t xml:space="preserve"> </w:t>
      </w:r>
      <w:r>
        <w:rPr>
          <w:rStyle w:val="doilink"/>
        </w:rPr>
        <w:t>DOI</w:t>
      </w:r>
      <w:proofErr w:type="gramStart"/>
      <w:r>
        <w:rPr>
          <w:rStyle w:val="doilink"/>
        </w:rPr>
        <w:t>:</w:t>
      </w:r>
      <w:r w:rsidR="002C1EB0" w:rsidRPr="002C1EB0">
        <w:t>10.2307</w:t>
      </w:r>
      <w:proofErr w:type="gramEnd"/>
      <w:r w:rsidR="002C1EB0" w:rsidRPr="002C1EB0">
        <w:t>/2290063</w:t>
      </w:r>
    </w:p>
    <w:p w14:paraId="39B12128" w14:textId="4009D071" w:rsidR="006F38C3" w:rsidRDefault="006F38C3" w:rsidP="002F18BD">
      <w:pPr>
        <w:spacing w:line="480" w:lineRule="auto"/>
        <w:rPr>
          <w:ins w:id="271" w:author="Smith,Adam C. [NCR]" w:date="2020-04-05T11:16:00Z"/>
        </w:rPr>
      </w:pPr>
      <w:proofErr w:type="spellStart"/>
      <w:r w:rsidRPr="006F38C3">
        <w:lastRenderedPageBreak/>
        <w:t>Knape</w:t>
      </w:r>
      <w:proofErr w:type="spellEnd"/>
      <w:r w:rsidRPr="006F38C3">
        <w:t>, J. (2016). Decomposing trends in Swedish bird populations using generalized additive mixed models. Journal of Applied Ecology, 53, 1852–1861.</w:t>
      </w:r>
      <w:r w:rsidR="00520C46">
        <w:t xml:space="preserve"> </w:t>
      </w:r>
      <w:proofErr w:type="spellStart"/>
      <w:proofErr w:type="gramStart"/>
      <w:r w:rsidR="00520C46">
        <w:t>doi</w:t>
      </w:r>
      <w:proofErr w:type="spellEnd"/>
      <w:proofErr w:type="gramEnd"/>
      <w:r w:rsidR="00520C46">
        <w:t>:</w:t>
      </w:r>
      <w:r w:rsidR="00520C46" w:rsidRPr="00520C46">
        <w:t xml:space="preserve"> 10.1111/1365-2664.12720</w:t>
      </w:r>
    </w:p>
    <w:p w14:paraId="538E4C27" w14:textId="408E93B7" w:rsidR="00B750D4" w:rsidRDefault="00B750D4" w:rsidP="002F18BD">
      <w:pPr>
        <w:spacing w:line="480" w:lineRule="auto"/>
      </w:pPr>
      <w:ins w:id="272" w:author="Smith,Adam C. [NCR]" w:date="2020-04-05T11:16:00Z">
        <w:r>
          <w:t xml:space="preserve">Link, W., &amp; Sauer, J. (2007). Seasonal Components of Avian Population Change: Joint Analysis of Two Large-Scale Monitoring Programs. </w:t>
        </w:r>
        <w:r>
          <w:rPr>
            <w:i/>
            <w:iCs/>
          </w:rPr>
          <w:t>Ecology,</w:t>
        </w:r>
        <w:r>
          <w:t xml:space="preserve"> </w:t>
        </w:r>
        <w:r>
          <w:rPr>
            <w:i/>
            <w:iCs/>
          </w:rPr>
          <w:t>88</w:t>
        </w:r>
        <w:r>
          <w:t>(1), 49-55.</w:t>
        </w:r>
      </w:ins>
    </w:p>
    <w:p w14:paraId="793BB393" w14:textId="1B865643" w:rsidR="00727F91" w:rsidRDefault="00727F91" w:rsidP="002F18BD">
      <w:pPr>
        <w:spacing w:line="480" w:lineRule="auto"/>
      </w:pPr>
      <w:r>
        <w:t>Link, W. A. and J. R. Sauer (2016). Bayesian cross-validation for model evaluation and selection, with application to the North American Breeding Bird Survey. Ecology 97:1746–1758.</w:t>
      </w:r>
      <w:r w:rsidR="00C37086">
        <w:t xml:space="preserve"> </w:t>
      </w:r>
      <w:proofErr w:type="spellStart"/>
      <w:proofErr w:type="gramStart"/>
      <w:r w:rsidR="00C37086">
        <w:t>doi</w:t>
      </w:r>
      <w:proofErr w:type="spellEnd"/>
      <w:proofErr w:type="gramEnd"/>
      <w:r w:rsidR="00C37086">
        <w:t>:</w:t>
      </w:r>
      <w:r w:rsidR="00C37086" w:rsidRPr="00C37086">
        <w:t xml:space="preserve"> 10.1890/15-1286.1</w:t>
      </w:r>
    </w:p>
    <w:p w14:paraId="36212B92" w14:textId="6054AEE7" w:rsidR="001A6280" w:rsidRDefault="001A6280" w:rsidP="002F18BD">
      <w:pPr>
        <w:spacing w:line="480" w:lineRule="auto"/>
      </w:pPr>
      <w:r>
        <w:t>Link, W.A., J.R. Sauer, and D.K. Niven. (2017). Model selection for the North American Breeding Bird Survey: A comparison of methods. Condor 119(3):546–556.</w:t>
      </w:r>
      <w:r w:rsidR="00C91AAC">
        <w:t xml:space="preserve"> </w:t>
      </w:r>
      <w:proofErr w:type="spellStart"/>
      <w:proofErr w:type="gramStart"/>
      <w:r w:rsidR="00C91AAC">
        <w:t>doi</w:t>
      </w:r>
      <w:proofErr w:type="spellEnd"/>
      <w:proofErr w:type="gramEnd"/>
      <w:r w:rsidR="00C91AAC">
        <w:t>:</w:t>
      </w:r>
      <w:r w:rsidR="00C91AAC" w:rsidRPr="00C91AAC">
        <w:t xml:space="preserve"> 10.1650/CONDOR-17-1.1</w:t>
      </w:r>
    </w:p>
    <w:p w14:paraId="6D8AA432" w14:textId="23D72340" w:rsidR="00446B0D" w:rsidRDefault="00446B0D" w:rsidP="002F18BD">
      <w:pPr>
        <w:spacing w:line="480" w:lineRule="auto"/>
      </w:pPr>
      <w:r>
        <w:t xml:space="preserve">Link, W. A., </w:t>
      </w:r>
      <w:r w:rsidR="00034D3E">
        <w:t xml:space="preserve">J.R. Sauer, and D.K. Niven. </w:t>
      </w:r>
      <w:r>
        <w:t>(</w:t>
      </w:r>
      <w:r w:rsidR="001A6280">
        <w:t xml:space="preserve">2020 </w:t>
      </w:r>
      <w:r>
        <w:t xml:space="preserve">unpublished). Model selection for the North American Breeding Bird Survey, with observations on BPIC and WAIC model selection criteria. </w:t>
      </w:r>
    </w:p>
    <w:p w14:paraId="666D43C0" w14:textId="7C73C838" w:rsidR="00B86AB3" w:rsidRDefault="00B86AB3" w:rsidP="002F18BD">
      <w:pPr>
        <w:spacing w:line="480" w:lineRule="auto"/>
        <w:rPr>
          <w:rStyle w:val="self-citation-authors"/>
        </w:rPr>
      </w:pPr>
      <w:r w:rsidRPr="00B86AB3">
        <w:rPr>
          <w:rStyle w:val="self-citation-authors"/>
        </w:rPr>
        <w:t xml:space="preserve">Microsoft and Steve Weston (2019). </w:t>
      </w:r>
      <w:proofErr w:type="spellStart"/>
      <w:proofErr w:type="gramStart"/>
      <w:r w:rsidRPr="00B86AB3">
        <w:rPr>
          <w:rStyle w:val="self-citation-authors"/>
        </w:rPr>
        <w:t>foreach</w:t>
      </w:r>
      <w:proofErr w:type="spellEnd"/>
      <w:proofErr w:type="gramEnd"/>
      <w:r w:rsidRPr="00B86AB3">
        <w:rPr>
          <w:rStyle w:val="self-citation-authors"/>
        </w:rPr>
        <w:t xml:space="preserve">: Provides </w:t>
      </w:r>
      <w:proofErr w:type="spellStart"/>
      <w:r w:rsidRPr="00B86AB3">
        <w:rPr>
          <w:rStyle w:val="self-citation-authors"/>
        </w:rPr>
        <w:t>Foreach</w:t>
      </w:r>
      <w:proofErr w:type="spellEnd"/>
      <w:r w:rsidRPr="00B86AB3">
        <w:rPr>
          <w:rStyle w:val="self-citation-authors"/>
        </w:rPr>
        <w:t xml:space="preserve"> Looping Construct. R package version 1.4.7. </w:t>
      </w:r>
      <w:hyperlink r:id="rId13" w:history="1">
        <w:r w:rsidRPr="009A4418">
          <w:rPr>
            <w:rStyle w:val="Hyperlink"/>
          </w:rPr>
          <w:t>https://CRAN.R-project.org/package=foreach</w:t>
        </w:r>
      </w:hyperlink>
    </w:p>
    <w:p w14:paraId="63F69790" w14:textId="17EEAFAD" w:rsidR="002B3413" w:rsidRDefault="002B3413" w:rsidP="002F18BD">
      <w:pPr>
        <w:spacing w:line="480" w:lineRule="auto"/>
        <w:rPr>
          <w:rStyle w:val="self-citation-authors"/>
        </w:rPr>
      </w:pPr>
      <w:r w:rsidRPr="002B3413">
        <w:rPr>
          <w:rStyle w:val="self-citation-authors"/>
        </w:rPr>
        <w:t xml:space="preserve">North American Bird Conservation Initiative Canada. </w:t>
      </w:r>
      <w:r>
        <w:rPr>
          <w:rStyle w:val="self-citation-authors"/>
        </w:rPr>
        <w:t>(</w:t>
      </w:r>
      <w:r w:rsidRPr="002B3413">
        <w:rPr>
          <w:rStyle w:val="self-citation-authors"/>
        </w:rPr>
        <w:t>2019</w:t>
      </w:r>
      <w:r>
        <w:rPr>
          <w:rStyle w:val="self-citation-authors"/>
        </w:rPr>
        <w:t>)</w:t>
      </w:r>
      <w:r w:rsidRPr="002B3413">
        <w:rPr>
          <w:rStyle w:val="self-citation-authors"/>
        </w:rPr>
        <w:t xml:space="preserve">. The State of Canada’s Birds, 2019. Environment and Climate Change Canada, Ottawa, Canada. 12 pages. </w:t>
      </w:r>
      <w:hyperlink r:id="rId14" w:history="1">
        <w:r w:rsidRPr="005D3B0A">
          <w:rPr>
            <w:rStyle w:val="Hyperlink"/>
          </w:rPr>
          <w:t>www.stateofcanadasbirds.org</w:t>
        </w:r>
      </w:hyperlink>
    </w:p>
    <w:p w14:paraId="116C9310" w14:textId="31DFC158" w:rsidR="00E643FF" w:rsidRDefault="00E643FF" w:rsidP="002F18BD">
      <w:pPr>
        <w:spacing w:line="480" w:lineRule="auto"/>
        <w:rPr>
          <w:rStyle w:val="self-citation-authors"/>
        </w:rPr>
      </w:pPr>
      <w:r w:rsidRPr="00E643FF">
        <w:rPr>
          <w:rStyle w:val="self-citation-authors"/>
        </w:rPr>
        <w:t xml:space="preserve">Partners in Flight. </w:t>
      </w:r>
      <w:r w:rsidR="00934185">
        <w:rPr>
          <w:rStyle w:val="self-citation-authors"/>
        </w:rPr>
        <w:t>(</w:t>
      </w:r>
      <w:r w:rsidRPr="00E643FF">
        <w:rPr>
          <w:rStyle w:val="self-citation-authors"/>
        </w:rPr>
        <w:t>2019</w:t>
      </w:r>
      <w:r w:rsidR="00934185">
        <w:rPr>
          <w:rStyle w:val="self-citation-authors"/>
        </w:rPr>
        <w:t>)</w:t>
      </w:r>
      <w:r w:rsidRPr="00E643FF">
        <w:rPr>
          <w:rStyle w:val="self-citation-authors"/>
        </w:rPr>
        <w:t xml:space="preserve">. Avian Conservation Assessment Database, version 2019. Available at </w:t>
      </w:r>
      <w:hyperlink r:id="rId15" w:history="1">
        <w:r w:rsidRPr="005230FE">
          <w:rPr>
            <w:rStyle w:val="Hyperlink"/>
          </w:rPr>
          <w:t>http://pif.birdconservancy.org/ACAD</w:t>
        </w:r>
      </w:hyperlink>
    </w:p>
    <w:p w14:paraId="43ADFA5C" w14:textId="13529E5C" w:rsidR="00B86AB3" w:rsidRDefault="00D3609B" w:rsidP="002F18BD">
      <w:pPr>
        <w:spacing w:line="480" w:lineRule="auto"/>
        <w:rPr>
          <w:rStyle w:val="self-citation-authors"/>
        </w:rPr>
      </w:pPr>
      <w:r>
        <w:rPr>
          <w:rStyle w:val="self-citation-authors"/>
        </w:rPr>
        <w:t xml:space="preserve">Plummer, Martyn. </w:t>
      </w:r>
      <w:r w:rsidR="005213C8">
        <w:rPr>
          <w:rStyle w:val="self-citation-authors"/>
        </w:rPr>
        <w:t>(</w:t>
      </w:r>
      <w:r>
        <w:rPr>
          <w:rStyle w:val="self-citation-authors"/>
        </w:rPr>
        <w:t>2003</w:t>
      </w:r>
      <w:r w:rsidR="005213C8">
        <w:rPr>
          <w:rStyle w:val="self-citation-authors"/>
        </w:rPr>
        <w:t>)</w:t>
      </w:r>
      <w:r>
        <w:rPr>
          <w:rStyle w:val="self-citation-authors"/>
        </w:rPr>
        <w:t xml:space="preserve">. </w:t>
      </w:r>
      <w:r w:rsidRPr="00D3609B">
        <w:rPr>
          <w:rStyle w:val="self-citation-authors"/>
        </w:rPr>
        <w:t>JAGS: A program for analysis of Bayesian graphical mo</w:t>
      </w:r>
      <w:r>
        <w:rPr>
          <w:rStyle w:val="self-citation-authors"/>
        </w:rPr>
        <w:t xml:space="preserve">dels using Gibbs sampling. </w:t>
      </w:r>
    </w:p>
    <w:p w14:paraId="4DC51B9C" w14:textId="3132B66C" w:rsidR="00A27182" w:rsidRDefault="00A27182" w:rsidP="002F18BD">
      <w:pPr>
        <w:spacing w:line="480" w:lineRule="auto"/>
      </w:pPr>
      <w:r w:rsidRPr="00A27182">
        <w:t xml:space="preserve">Pedersen EJ, Miller DL, Simpson GL, Ross N. </w:t>
      </w:r>
      <w:r w:rsidR="005213C8">
        <w:t>(</w:t>
      </w:r>
      <w:r w:rsidRPr="00A27182">
        <w:t>2019</w:t>
      </w:r>
      <w:r w:rsidR="005213C8">
        <w:t>)</w:t>
      </w:r>
      <w:r w:rsidRPr="00A27182">
        <w:t xml:space="preserve">. Hierarchical generalized additive models in ecology: an introduction with </w:t>
      </w:r>
      <w:proofErr w:type="spellStart"/>
      <w:r w:rsidRPr="00A27182">
        <w:t>mgcv</w:t>
      </w:r>
      <w:proofErr w:type="spellEnd"/>
      <w:r w:rsidRPr="00A27182">
        <w:t xml:space="preserve">. </w:t>
      </w:r>
      <w:proofErr w:type="spellStart"/>
      <w:r w:rsidRPr="00A27182">
        <w:t>PeerJ</w:t>
      </w:r>
      <w:proofErr w:type="spellEnd"/>
      <w:r w:rsidRPr="00A27182">
        <w:t xml:space="preserve"> 7:e6876</w:t>
      </w:r>
      <w:r w:rsidR="00E83CC7">
        <w:t>.</w:t>
      </w:r>
      <w:r w:rsidRPr="00A27182">
        <w:t xml:space="preserve"> </w:t>
      </w:r>
      <w:proofErr w:type="spellStart"/>
      <w:proofErr w:type="gramStart"/>
      <w:r w:rsidR="00A72B19" w:rsidRPr="00E83CC7">
        <w:t>doi</w:t>
      </w:r>
      <w:proofErr w:type="spellEnd"/>
      <w:proofErr w:type="gramEnd"/>
      <w:r w:rsidR="00E83CC7" w:rsidRPr="00E83CC7">
        <w:t xml:space="preserve">: </w:t>
      </w:r>
      <w:r w:rsidR="00A72B19" w:rsidRPr="00E83CC7">
        <w:t>10.7717/peerj.6876</w:t>
      </w:r>
      <w:r w:rsidR="00A72B19">
        <w:t xml:space="preserve"> </w:t>
      </w:r>
      <w:r w:rsidRPr="00A27182">
        <w:t xml:space="preserve"> </w:t>
      </w:r>
    </w:p>
    <w:p w14:paraId="4FFE617D" w14:textId="557FCF09" w:rsidR="00B86AB3" w:rsidRDefault="00B86AB3" w:rsidP="002F18BD">
      <w:pPr>
        <w:spacing w:line="480" w:lineRule="auto"/>
      </w:pPr>
      <w:r>
        <w:lastRenderedPageBreak/>
        <w:t xml:space="preserve">R Core Team (2019). R: A language and environment for statistical computing. R  Foundation for Statistical Computing, Vienna, Austria. </w:t>
      </w:r>
      <w:proofErr w:type="gramStart"/>
      <w:r>
        <w:t xml:space="preserve">URL  </w:t>
      </w:r>
      <w:proofErr w:type="gramEnd"/>
      <w:r w:rsidR="00DE5BCA">
        <w:fldChar w:fldCharType="begin"/>
      </w:r>
      <w:r w:rsidR="00DE5BCA">
        <w:instrText xml:space="preserve"> HYPERLINK "https://www.R-project.org/" </w:instrText>
      </w:r>
      <w:r w:rsidR="00DE5BCA">
        <w:fldChar w:fldCharType="separate"/>
      </w:r>
      <w:r w:rsidR="00366FDE" w:rsidRPr="00BF7934">
        <w:rPr>
          <w:rStyle w:val="Hyperlink"/>
        </w:rPr>
        <w:t>https://www.R-project.org/</w:t>
      </w:r>
      <w:r w:rsidR="00DE5BCA">
        <w:rPr>
          <w:rStyle w:val="Hyperlink"/>
        </w:rPr>
        <w:fldChar w:fldCharType="end"/>
      </w:r>
      <w:r>
        <w:t>.</w:t>
      </w:r>
    </w:p>
    <w:p w14:paraId="10FD5BF9" w14:textId="47226BB5" w:rsidR="00951E0B" w:rsidRDefault="00E96FC6" w:rsidP="002F18BD">
      <w:pPr>
        <w:spacing w:line="480" w:lineRule="auto"/>
        <w:rPr>
          <w:ins w:id="273" w:author="Smith,Adam C. [NCR]" w:date="2020-04-03T10:27:00Z"/>
        </w:rPr>
      </w:pPr>
      <w:r w:rsidRPr="00E96FC6">
        <w:t xml:space="preserve">Roberts, D. R., V. </w:t>
      </w:r>
      <w:proofErr w:type="spellStart"/>
      <w:r w:rsidRPr="00E96FC6">
        <w:t>Bahn</w:t>
      </w:r>
      <w:proofErr w:type="spellEnd"/>
      <w:r w:rsidRPr="00E96FC6">
        <w:t xml:space="preserve">, S. </w:t>
      </w:r>
      <w:proofErr w:type="spellStart"/>
      <w:r w:rsidRPr="00E96FC6">
        <w:t>Ciuti</w:t>
      </w:r>
      <w:proofErr w:type="spellEnd"/>
      <w:r w:rsidRPr="00E96FC6">
        <w:t xml:space="preserve">, M. S. Boyce, J. </w:t>
      </w:r>
      <w:proofErr w:type="spellStart"/>
      <w:r w:rsidRPr="00E96FC6">
        <w:t>Elith</w:t>
      </w:r>
      <w:proofErr w:type="spellEnd"/>
      <w:r w:rsidRPr="00E96FC6">
        <w:t xml:space="preserve">, G. </w:t>
      </w:r>
      <w:proofErr w:type="spellStart"/>
      <w:r w:rsidRPr="00E96FC6">
        <w:t>Guillera-Arroita</w:t>
      </w:r>
      <w:proofErr w:type="spellEnd"/>
      <w:r w:rsidRPr="00E96FC6">
        <w:t xml:space="preserve">, S. </w:t>
      </w:r>
      <w:proofErr w:type="spellStart"/>
      <w:r w:rsidRPr="00E96FC6">
        <w:t>Hauenstein</w:t>
      </w:r>
      <w:proofErr w:type="spellEnd"/>
      <w:r w:rsidRPr="00E96FC6">
        <w:t xml:space="preserve">, J. J. </w:t>
      </w:r>
      <w:proofErr w:type="spellStart"/>
      <w:r w:rsidRPr="00E96FC6">
        <w:t>Lahoz-Monfort</w:t>
      </w:r>
      <w:proofErr w:type="spellEnd"/>
      <w:r w:rsidRPr="00E96FC6">
        <w:t xml:space="preserve">, B. Schroder, W. </w:t>
      </w:r>
      <w:proofErr w:type="spellStart"/>
      <w:r w:rsidRPr="00E96FC6">
        <w:t>Thuiller</w:t>
      </w:r>
      <w:proofErr w:type="spellEnd"/>
      <w:r w:rsidRPr="00E96FC6">
        <w:t xml:space="preserve">, D. I. Warton, B. A. </w:t>
      </w:r>
      <w:proofErr w:type="spellStart"/>
      <w:r w:rsidRPr="00E96FC6">
        <w:t>Wintle</w:t>
      </w:r>
      <w:proofErr w:type="spellEnd"/>
      <w:r w:rsidRPr="00E96FC6">
        <w:t xml:space="preserve">, F. </w:t>
      </w:r>
      <w:proofErr w:type="spellStart"/>
      <w:r w:rsidRPr="00E96FC6">
        <w:t>Hartig</w:t>
      </w:r>
      <w:proofErr w:type="spellEnd"/>
      <w:r w:rsidRPr="00E96FC6">
        <w:t xml:space="preserve">, and C. F. </w:t>
      </w:r>
      <w:proofErr w:type="spellStart"/>
      <w:r w:rsidRPr="00E96FC6">
        <w:t>Dormann</w:t>
      </w:r>
      <w:proofErr w:type="spellEnd"/>
      <w:r w:rsidRPr="00E96FC6">
        <w:t xml:space="preserve">. </w:t>
      </w:r>
      <w:r w:rsidR="005213C8">
        <w:t>(</w:t>
      </w:r>
      <w:r w:rsidRPr="00E96FC6">
        <w:t>2017</w:t>
      </w:r>
      <w:r w:rsidR="005213C8">
        <w:t>)</w:t>
      </w:r>
      <w:r w:rsidRPr="00E96FC6">
        <w:t xml:space="preserve">. Cross-validation strategies for data with temporal, spatial, hierarchical or phylogenetic structure. - </w:t>
      </w:r>
      <w:proofErr w:type="spellStart"/>
      <w:r w:rsidRPr="00E96FC6">
        <w:t>Ecography</w:t>
      </w:r>
      <w:proofErr w:type="spellEnd"/>
      <w:r w:rsidRPr="00E96FC6">
        <w:t xml:space="preserve"> </w:t>
      </w:r>
      <w:proofErr w:type="spellStart"/>
      <w:r w:rsidRPr="00E96FC6">
        <w:t>doi</w:t>
      </w:r>
      <w:proofErr w:type="spellEnd"/>
      <w:r w:rsidRPr="00E96FC6">
        <w:t>: 10.1111/ecog.02881.</w:t>
      </w:r>
    </w:p>
    <w:p w14:paraId="0E8AD826" w14:textId="2A4BAB25" w:rsidR="00F42CDE" w:rsidRDefault="00F42CDE" w:rsidP="002F18BD">
      <w:pPr>
        <w:spacing w:line="480" w:lineRule="auto"/>
      </w:pPr>
      <w:ins w:id="274" w:author="Smith,Adam C. [NCR]" w:date="2020-04-03T10:27:00Z">
        <w:r>
          <w:t xml:space="preserve">Robbins, C. S., D. </w:t>
        </w:r>
        <w:proofErr w:type="spellStart"/>
        <w:r>
          <w:t>Bystrak</w:t>
        </w:r>
        <w:proofErr w:type="spellEnd"/>
        <w:r>
          <w:t xml:space="preserve">, and P. H. </w:t>
        </w:r>
        <w:proofErr w:type="spellStart"/>
        <w:r>
          <w:t>Geissler</w:t>
        </w:r>
        <w:proofErr w:type="spellEnd"/>
        <w:r>
          <w:t xml:space="preserve"> (1986). The Breeding Bird Survey: Its first fifteen years, 1965–1979. U.S. Fish and Wildlife Service Resource Publication 157. </w:t>
        </w:r>
      </w:ins>
    </w:p>
    <w:p w14:paraId="6823A429" w14:textId="1523DEC1" w:rsidR="004F6FB5" w:rsidRDefault="004F6FB5" w:rsidP="002F18BD">
      <w:pPr>
        <w:spacing w:line="480" w:lineRule="auto"/>
      </w:pPr>
      <w:r w:rsidRPr="004F6FB5">
        <w:t>Rosenbe</w:t>
      </w:r>
      <w:r>
        <w:t xml:space="preserve">rg, K. V., P. J. Blancher, J. C. Stanton, and A. O. </w:t>
      </w:r>
      <w:r w:rsidRPr="004F6FB5">
        <w:t>Panjabi</w:t>
      </w:r>
      <w:r>
        <w:t xml:space="preserve"> (2017). Use of North </w:t>
      </w:r>
      <w:r w:rsidRPr="004F6FB5">
        <w:t>American</w:t>
      </w:r>
      <w:r>
        <w:t xml:space="preserve"> Breeding Bird Survey Data </w:t>
      </w:r>
      <w:r w:rsidRPr="004F6FB5">
        <w:t>in</w:t>
      </w:r>
      <w:r>
        <w:t xml:space="preserve"> </w:t>
      </w:r>
      <w:r w:rsidRPr="004F6FB5">
        <w:t>avi</w:t>
      </w:r>
      <w:r>
        <w:t xml:space="preserve">an conservation assessments. </w:t>
      </w:r>
      <w:r w:rsidRPr="004F6FB5">
        <w:t xml:space="preserve">The Condor:  </w:t>
      </w:r>
      <w:r>
        <w:t>O</w:t>
      </w:r>
      <w:r w:rsidRPr="004F6FB5">
        <w:t>rnithological</w:t>
      </w:r>
      <w:r>
        <w:t xml:space="preserve"> </w:t>
      </w:r>
      <w:r w:rsidR="00734E23">
        <w:t xml:space="preserve">Applications </w:t>
      </w:r>
      <w:r w:rsidRPr="004F6FB5">
        <w:t>119:594–606.</w:t>
      </w:r>
      <w:r w:rsidR="00375D0A">
        <w:t xml:space="preserve"> </w:t>
      </w:r>
      <w:proofErr w:type="spellStart"/>
      <w:proofErr w:type="gramStart"/>
      <w:r w:rsidR="00375D0A">
        <w:t>doi</w:t>
      </w:r>
      <w:proofErr w:type="spellEnd"/>
      <w:proofErr w:type="gramEnd"/>
      <w:r w:rsidR="00375D0A">
        <w:t>:</w:t>
      </w:r>
      <w:r w:rsidR="00375D0A" w:rsidRPr="00375D0A">
        <w:t xml:space="preserve"> 10.1650/CONDOR-17-57.1</w:t>
      </w:r>
    </w:p>
    <w:p w14:paraId="73286719" w14:textId="678B9AB5" w:rsidR="00A96BC9" w:rsidRDefault="00A96BC9" w:rsidP="002F18BD">
      <w:pPr>
        <w:spacing w:line="480" w:lineRule="auto"/>
      </w:pPr>
      <w:r w:rsidRPr="00A96BC9">
        <w:t xml:space="preserve">Rosenberg, K. V., </w:t>
      </w:r>
      <w:proofErr w:type="spellStart"/>
      <w:r w:rsidRPr="00A96BC9">
        <w:t>Dokter</w:t>
      </w:r>
      <w:proofErr w:type="spellEnd"/>
      <w:r w:rsidRPr="00A96BC9">
        <w:t xml:space="preserve">, A. M., Blancher, P. J., Sauer, J. R., Smith, A. C., Smith, P. A., </w:t>
      </w:r>
      <w:r w:rsidR="001F6412" w:rsidRPr="001F6412">
        <w:t>Stanton</w:t>
      </w:r>
      <w:r w:rsidR="001F6412">
        <w:t>, J.C.</w:t>
      </w:r>
      <w:r w:rsidR="001F6412" w:rsidRPr="001F6412">
        <w:t>, Panjabi</w:t>
      </w:r>
      <w:r w:rsidR="001F6412">
        <w:t>, A.,</w:t>
      </w:r>
      <w:r w:rsidR="001F6412" w:rsidRPr="001F6412">
        <w:t xml:space="preserve"> </w:t>
      </w:r>
      <w:proofErr w:type="spellStart"/>
      <w:r w:rsidR="001F6412" w:rsidRPr="001F6412">
        <w:t>Helft</w:t>
      </w:r>
      <w:proofErr w:type="spellEnd"/>
      <w:r w:rsidR="001F6412">
        <w:t>, L.</w:t>
      </w:r>
      <w:r w:rsidR="001F6412" w:rsidRPr="001F6412">
        <w:t>, Parr</w:t>
      </w:r>
      <w:r w:rsidR="001F6412">
        <w:t>, M.</w:t>
      </w:r>
      <w:r w:rsidR="001F6412" w:rsidRPr="001F6412">
        <w:t>, Marra</w:t>
      </w:r>
      <w:r w:rsidR="001F6412">
        <w:t>, P.P</w:t>
      </w:r>
      <w:r>
        <w:t>. (2019). Decline of the North A</w:t>
      </w:r>
      <w:r w:rsidRPr="00A96BC9">
        <w:t>merican avifauna. Science 366, 120–124</w:t>
      </w:r>
      <w:r w:rsidR="000E1B11">
        <w:t xml:space="preserve">. </w:t>
      </w:r>
      <w:proofErr w:type="spellStart"/>
      <w:proofErr w:type="gramStart"/>
      <w:r w:rsidR="000E1B11">
        <w:t>doi</w:t>
      </w:r>
      <w:proofErr w:type="spellEnd"/>
      <w:proofErr w:type="gramEnd"/>
      <w:r w:rsidR="000E1B11">
        <w:t xml:space="preserve">: </w:t>
      </w:r>
      <w:r w:rsidR="000E1B11" w:rsidRPr="000E1B11">
        <w:t>10.1126/science.aaw1313</w:t>
      </w:r>
    </w:p>
    <w:p w14:paraId="7CCE48F9" w14:textId="164A1FBB" w:rsidR="00727F91" w:rsidRDefault="00727F91" w:rsidP="002F18BD">
      <w:pPr>
        <w:spacing w:line="480" w:lineRule="auto"/>
      </w:pPr>
      <w:r>
        <w:t xml:space="preserve">Sauer, J. R., and W. A. Link. </w:t>
      </w:r>
      <w:r w:rsidR="00E25E4C">
        <w:t>(</w:t>
      </w:r>
      <w:r>
        <w:t>2011</w:t>
      </w:r>
      <w:r w:rsidR="00E25E4C">
        <w:t>)</w:t>
      </w:r>
      <w:r>
        <w:t>. Analysis of the North American Breeding Bird Survey using hierarchical models. The Auk 128:87–98.</w:t>
      </w:r>
      <w:r w:rsidR="00290865">
        <w:t xml:space="preserve"> </w:t>
      </w:r>
      <w:proofErr w:type="spellStart"/>
      <w:proofErr w:type="gramStart"/>
      <w:r w:rsidR="00290865">
        <w:t>doi</w:t>
      </w:r>
      <w:proofErr w:type="spellEnd"/>
      <w:proofErr w:type="gramEnd"/>
      <w:r w:rsidR="00290865">
        <w:t>:</w:t>
      </w:r>
      <w:r w:rsidR="00290865" w:rsidRPr="00290865">
        <w:t xml:space="preserve"> 10.1525/auk.2010.09220</w:t>
      </w:r>
    </w:p>
    <w:p w14:paraId="0AAAB6BF" w14:textId="71257025" w:rsidR="009D59F9" w:rsidRDefault="009D59F9" w:rsidP="002F18BD">
      <w:pPr>
        <w:spacing w:line="480" w:lineRule="auto"/>
      </w:pPr>
      <w:r>
        <w:t xml:space="preserve">Sauer, J.R., J.E. Hines, J.E. Fallon, K.L. </w:t>
      </w:r>
      <w:proofErr w:type="spellStart"/>
      <w:r>
        <w:t>Pardieck</w:t>
      </w:r>
      <w:proofErr w:type="spellEnd"/>
      <w:r>
        <w:t xml:space="preserve">, D.J. Ziolkowski Jr., and W.A. Link. </w:t>
      </w:r>
      <w:r w:rsidR="00E25E4C">
        <w:t>(</w:t>
      </w:r>
      <w:r>
        <w:t>2014</w:t>
      </w:r>
      <w:r w:rsidR="00E25E4C">
        <w:t>)</w:t>
      </w:r>
      <w:r>
        <w:t xml:space="preserve">. </w:t>
      </w:r>
      <w:proofErr w:type="gramStart"/>
      <w:r>
        <w:t>The</w:t>
      </w:r>
      <w:proofErr w:type="gramEnd"/>
      <w:r>
        <w:t xml:space="preserve"> North American Breeding Bird Survey, Results and Analysis 1966 – 2013. Version 01.30.2015 USGS Patuxent Wildlife Research Center, Laurel, MD.</w:t>
      </w:r>
    </w:p>
    <w:p w14:paraId="10D263FB" w14:textId="07397638" w:rsidR="00727F91" w:rsidRDefault="00727F91" w:rsidP="002F18BD">
      <w:pPr>
        <w:spacing w:line="480" w:lineRule="auto"/>
      </w:pPr>
      <w:r>
        <w:t xml:space="preserve">Smith A.C., M.-A.R. Hudson, C. </w:t>
      </w:r>
      <w:proofErr w:type="spellStart"/>
      <w:r>
        <w:t>Downes</w:t>
      </w:r>
      <w:proofErr w:type="spellEnd"/>
      <w:r>
        <w:t>, and C.M. Francis (2014). Estimating breeding bird survey trends and annual indices for Canada: how do the new hierarchical Bayesian estimates differ from previous estimates. Canadian Field-Naturalist 128:119-134.</w:t>
      </w:r>
      <w:r w:rsidR="004B05C2">
        <w:t xml:space="preserve"> </w:t>
      </w:r>
      <w:proofErr w:type="spellStart"/>
      <w:proofErr w:type="gramStart"/>
      <w:r w:rsidR="004B05C2">
        <w:t>doi</w:t>
      </w:r>
      <w:proofErr w:type="spellEnd"/>
      <w:proofErr w:type="gramEnd"/>
      <w:r w:rsidR="004B05C2">
        <w:t>:</w:t>
      </w:r>
      <w:r w:rsidR="004B05C2" w:rsidRPr="004B05C2">
        <w:t xml:space="preserve"> 10.22621/cfn.v128i2.1565</w:t>
      </w:r>
    </w:p>
    <w:p w14:paraId="521176D3" w14:textId="226E91D4" w:rsidR="00D3609B" w:rsidRDefault="00727F91" w:rsidP="002F18BD">
      <w:pPr>
        <w:spacing w:line="480" w:lineRule="auto"/>
      </w:pPr>
      <w:r>
        <w:lastRenderedPageBreak/>
        <w:t xml:space="preserve">Smith, A. C., M.-A.R. Hudson, C. </w:t>
      </w:r>
      <w:proofErr w:type="spellStart"/>
      <w:r>
        <w:t>Downes</w:t>
      </w:r>
      <w:proofErr w:type="spellEnd"/>
      <w:r>
        <w:t xml:space="preserve">, and C.M. Francis (2015). Change points in the population trends of aerial-insectivorous birds in North America: synchronized in time across species and regions. </w:t>
      </w:r>
      <w:proofErr w:type="spellStart"/>
      <w:r>
        <w:t>PLoS</w:t>
      </w:r>
      <w:proofErr w:type="spellEnd"/>
      <w:r>
        <w:t xml:space="preserve"> One 10:e0130768.</w:t>
      </w:r>
      <w:r w:rsidR="006B41FE">
        <w:t xml:space="preserve"> </w:t>
      </w:r>
      <w:proofErr w:type="spellStart"/>
      <w:proofErr w:type="gramStart"/>
      <w:r w:rsidR="006B41FE">
        <w:t>doi</w:t>
      </w:r>
      <w:proofErr w:type="spellEnd"/>
      <w:proofErr w:type="gramEnd"/>
      <w:r w:rsidR="006B41FE">
        <w:t>:</w:t>
      </w:r>
      <w:r w:rsidR="006B41FE" w:rsidRPr="006B41FE">
        <w:t xml:space="preserve"> 10.1371/journal.pone.0130768</w:t>
      </w:r>
    </w:p>
    <w:p w14:paraId="57D890FA" w14:textId="6EC2D713" w:rsidR="00727F91" w:rsidRDefault="00727F91" w:rsidP="002F18BD">
      <w:pPr>
        <w:spacing w:line="480" w:lineRule="auto"/>
      </w:pPr>
      <w:r>
        <w:t xml:space="preserve">Smith, A.C., Hudson, M-A.R. Aponte, V., and Francis, C.M. </w:t>
      </w:r>
      <w:r w:rsidR="002A1A18">
        <w:t>(</w:t>
      </w:r>
      <w:r>
        <w:t>2019</w:t>
      </w:r>
      <w:r w:rsidR="002A1A18">
        <w:t>)</w:t>
      </w:r>
      <w:r>
        <w:t>. North American Breeding Bird Survey - Canadian Trends Website, Data-version 2017. Environment and Climate Change Canada, Gatineau, Quebec, K1A 0H3</w:t>
      </w:r>
    </w:p>
    <w:p w14:paraId="00A34BFE" w14:textId="6EE5B06A" w:rsidR="006F38C3" w:rsidRDefault="00910982" w:rsidP="002F18BD">
      <w:pPr>
        <w:spacing w:line="480" w:lineRule="auto"/>
      </w:pPr>
      <w:proofErr w:type="spellStart"/>
      <w:r>
        <w:t>Vehtari</w:t>
      </w:r>
      <w:proofErr w:type="spellEnd"/>
      <w:r>
        <w:t xml:space="preserve">, A., </w:t>
      </w:r>
      <w:proofErr w:type="spellStart"/>
      <w:r>
        <w:t>Gelman</w:t>
      </w:r>
      <w:proofErr w:type="spellEnd"/>
      <w:r>
        <w:t xml:space="preserve">, A., and </w:t>
      </w:r>
      <w:proofErr w:type="spellStart"/>
      <w:r>
        <w:t>Gabry</w:t>
      </w:r>
      <w:proofErr w:type="spellEnd"/>
      <w:r>
        <w:t xml:space="preserve">, J. (2017). Practical Bayesian model evaluation using leave-one-out cross-validation and WAIC. </w:t>
      </w:r>
      <w:r>
        <w:rPr>
          <w:rStyle w:val="Emphasis"/>
        </w:rPr>
        <w:t>Statistics and Computing</w:t>
      </w:r>
      <w:r>
        <w:t xml:space="preserve">. 27(5), 1413--1432. </w:t>
      </w:r>
      <w:proofErr w:type="gramStart"/>
      <w:r>
        <w:t>doi:</w:t>
      </w:r>
      <w:proofErr w:type="gramEnd"/>
      <w:r>
        <w:t>10.1007/s11222-016-9696-4.</w:t>
      </w:r>
    </w:p>
    <w:p w14:paraId="163EC1F3" w14:textId="6BB206DF" w:rsidR="006F38C3" w:rsidRDefault="006F38C3" w:rsidP="002F18BD">
      <w:pPr>
        <w:spacing w:line="480" w:lineRule="auto"/>
      </w:pPr>
      <w:r>
        <w:t>Wickham, H.</w:t>
      </w:r>
      <w:r w:rsidR="001B24F2">
        <w:t xml:space="preserve"> (2016).</w:t>
      </w:r>
      <w:r>
        <w:t xml:space="preserve"> ggplot2: Elegant Graphics for Data Analysis. Springer-</w:t>
      </w:r>
      <w:proofErr w:type="spellStart"/>
      <w:r>
        <w:t>Verlag</w:t>
      </w:r>
      <w:proofErr w:type="spellEnd"/>
      <w:r>
        <w:t xml:space="preserve"> New York</w:t>
      </w:r>
    </w:p>
    <w:p w14:paraId="4CA3D396" w14:textId="166934BF" w:rsidR="006831CD" w:rsidRDefault="006831CD" w:rsidP="002F18BD">
      <w:pPr>
        <w:spacing w:line="480" w:lineRule="auto"/>
      </w:pPr>
      <w:r>
        <w:rPr>
          <w:rStyle w:val="author"/>
        </w:rPr>
        <w:t>Wilson, S.</w:t>
      </w:r>
      <w:r>
        <w:t xml:space="preserve">, </w:t>
      </w:r>
      <w:r>
        <w:rPr>
          <w:rStyle w:val="author"/>
        </w:rPr>
        <w:t>Smith, A. C.</w:t>
      </w:r>
      <w:r>
        <w:t xml:space="preserve">, &amp; </w:t>
      </w:r>
      <w:r>
        <w:rPr>
          <w:rStyle w:val="author"/>
        </w:rPr>
        <w:t>Naujokaitis‐Lewis, I.</w:t>
      </w:r>
      <w:r>
        <w:t xml:space="preserve"> (</w:t>
      </w:r>
      <w:r>
        <w:rPr>
          <w:rStyle w:val="pubyear"/>
        </w:rPr>
        <w:t>2018</w:t>
      </w:r>
      <w:r>
        <w:t xml:space="preserve">). </w:t>
      </w:r>
      <w:r>
        <w:rPr>
          <w:rStyle w:val="articletitle"/>
        </w:rPr>
        <w:t>Opposing responses to drought shape spatial population dynamics of declining grassland birds</w:t>
      </w:r>
      <w:r>
        <w:t xml:space="preserve">. </w:t>
      </w:r>
      <w:r>
        <w:rPr>
          <w:i/>
          <w:iCs/>
        </w:rPr>
        <w:t>Diversity and Distributions</w:t>
      </w:r>
      <w:r>
        <w:t xml:space="preserve">, </w:t>
      </w:r>
      <w:r>
        <w:rPr>
          <w:rStyle w:val="vol"/>
        </w:rPr>
        <w:t>24</w:t>
      </w:r>
      <w:r>
        <w:t xml:space="preserve">, </w:t>
      </w:r>
      <w:r>
        <w:rPr>
          <w:rStyle w:val="pagefirst"/>
        </w:rPr>
        <w:t>1687</w:t>
      </w:r>
      <w:r>
        <w:t xml:space="preserve">– </w:t>
      </w:r>
      <w:r>
        <w:rPr>
          <w:rStyle w:val="pagelast"/>
        </w:rPr>
        <w:t>1698</w:t>
      </w:r>
      <w:r>
        <w:t>.</w:t>
      </w:r>
      <w:r w:rsidR="00ED2BFE">
        <w:t xml:space="preserve"> </w:t>
      </w:r>
      <w:proofErr w:type="spellStart"/>
      <w:proofErr w:type="gramStart"/>
      <w:r w:rsidR="00ED2BFE">
        <w:t>doi</w:t>
      </w:r>
      <w:proofErr w:type="spellEnd"/>
      <w:proofErr w:type="gramEnd"/>
      <w:r w:rsidR="00ED2BFE">
        <w:t>:</w:t>
      </w:r>
      <w:r w:rsidR="00ED2BFE" w:rsidRPr="00ED2BFE">
        <w:t xml:space="preserve"> 10.1111/ddi.12811</w:t>
      </w:r>
    </w:p>
    <w:p w14:paraId="57F4534E" w14:textId="5CE38D2A" w:rsidR="000B0EE0" w:rsidRDefault="00A056D5" w:rsidP="002F18BD">
      <w:pPr>
        <w:spacing w:line="480" w:lineRule="auto"/>
      </w:pPr>
      <w:r>
        <w:t xml:space="preserve">Wood, S. N. </w:t>
      </w:r>
      <w:r w:rsidR="001B24F2">
        <w:t xml:space="preserve">(2017). </w:t>
      </w:r>
      <w:r>
        <w:t>Generalized additive models: an introduction with R; 2</w:t>
      </w:r>
      <w:r w:rsidRPr="00A056D5">
        <w:rPr>
          <w:vertAlign w:val="superscript"/>
        </w:rPr>
        <w:t>nd</w:t>
      </w:r>
      <w:r>
        <w:t xml:space="preserve"> ed. CRC Press. Portland, OR, 2017</w:t>
      </w:r>
    </w:p>
    <w:p w14:paraId="62BE163A" w14:textId="740F1FBC" w:rsidR="006F5CF8" w:rsidRDefault="006F5CF8">
      <w:r>
        <w:br w:type="page"/>
      </w:r>
    </w:p>
    <w:p w14:paraId="00339B66" w14:textId="3D032C94" w:rsidR="00EA7765" w:rsidRDefault="00E0666E" w:rsidP="00BB2146">
      <w:pPr>
        <w:pStyle w:val="Heading1"/>
        <w:spacing w:line="480" w:lineRule="auto"/>
      </w:pPr>
      <w:r>
        <w:lastRenderedPageBreak/>
        <w:t>Figure</w:t>
      </w:r>
      <w:r w:rsidR="00BB2146">
        <w:t>s</w:t>
      </w:r>
    </w:p>
    <w:p w14:paraId="3DD2004F" w14:textId="47851D5E" w:rsidR="00516FC2" w:rsidRPr="00516FC2" w:rsidRDefault="00516FC2" w:rsidP="00516FC2"/>
    <w:p w14:paraId="14F00912" w14:textId="786CCAC9" w:rsidR="00FE6815" w:rsidRDefault="00855AFF" w:rsidP="002F18BD">
      <w:pPr>
        <w:spacing w:line="480" w:lineRule="auto"/>
        <w:rPr>
          <w:rStyle w:val="lrzxr"/>
        </w:rPr>
      </w:pPr>
      <w:r>
        <w:t>Figure 1. Survey-wide population trajectories for Barn Swallow (</w:t>
      </w:r>
      <w:proofErr w:type="spellStart"/>
      <w:r w:rsidRPr="00922F1F">
        <w:rPr>
          <w:rStyle w:val="lrzxr"/>
          <w:i/>
        </w:rPr>
        <w:t>Hirundo</w:t>
      </w:r>
      <w:proofErr w:type="spellEnd"/>
      <w:r w:rsidRPr="00922F1F">
        <w:rPr>
          <w:rStyle w:val="lrzxr"/>
          <w:i/>
        </w:rPr>
        <w:t xml:space="preserve"> </w:t>
      </w:r>
      <w:proofErr w:type="spellStart"/>
      <w:r w:rsidRPr="00922F1F">
        <w:rPr>
          <w:rStyle w:val="lrzxr"/>
          <w:i/>
        </w:rPr>
        <w:t>rustica</w:t>
      </w:r>
      <w:proofErr w:type="spellEnd"/>
      <w:r w:rsidR="0032218E">
        <w:rPr>
          <w:rStyle w:val="lrzxr"/>
        </w:rPr>
        <w:t>) estimated from the BBS</w:t>
      </w:r>
      <w:r>
        <w:rPr>
          <w:rStyle w:val="lrzxr"/>
        </w:rPr>
        <w:t xml:space="preserve"> using two models described here that include a GAM smoothing function to model </w:t>
      </w:r>
      <w:proofErr w:type="spellStart"/>
      <w:r>
        <w:rPr>
          <w:rStyle w:val="lrzxr"/>
        </w:rPr>
        <w:t>change over</w:t>
      </w:r>
      <w:proofErr w:type="spellEnd"/>
      <w:r>
        <w:rPr>
          <w:rStyle w:val="lrzxr"/>
        </w:rPr>
        <w:t xml:space="preserve"> time (GAM and GAMYE) and a third trajectory estimated using the standard slope-based model used for BBS status and trend assessments since 2011 (SLOPE). </w:t>
      </w:r>
      <w:r w:rsidR="00BE5C09">
        <w:rPr>
          <w:rStyle w:val="lrzxr"/>
        </w:rPr>
        <w:t>The stacked dots along the x-axis indicate the approximate number of BBS counts used in the model; each dot represents 50 counts.</w:t>
      </w:r>
    </w:p>
    <w:p w14:paraId="00AC7BC2" w14:textId="77777777" w:rsidR="00FE6815" w:rsidRDefault="00FE6815">
      <w:pPr>
        <w:rPr>
          <w:rStyle w:val="lrzxr"/>
        </w:rPr>
      </w:pPr>
      <w:r>
        <w:rPr>
          <w:rStyle w:val="lrzxr"/>
        </w:rPr>
        <w:br w:type="page"/>
      </w:r>
    </w:p>
    <w:p w14:paraId="304C412B" w14:textId="41D63BC7" w:rsidR="006D4865" w:rsidRDefault="00FE6815" w:rsidP="002F18BD">
      <w:pPr>
        <w:spacing w:line="480" w:lineRule="auto"/>
        <w:rPr>
          <w:rStyle w:val="lrzxr"/>
        </w:rPr>
      </w:pPr>
      <w:r>
        <w:rPr>
          <w:noProof/>
          <w:lang w:val="en-CA" w:eastAsia="en-CA"/>
        </w:rPr>
        <w:lastRenderedPageBreak/>
        <w:drawing>
          <wp:inline distT="0" distB="0" distL="0" distR="0" wp14:anchorId="52C01895" wp14:editId="4B2800CD">
            <wp:extent cx="5943600" cy="4754880"/>
            <wp:effectExtent l="0" t="0" r="0" b="7620"/>
            <wp:docPr id="3" name="Picture 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 2-1.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2BB06E65" w14:textId="2A8DD065" w:rsidR="00DB6BDB" w:rsidRDefault="006D4865" w:rsidP="002F18BD">
      <w:pPr>
        <w:spacing w:line="480" w:lineRule="auto"/>
        <w:rPr>
          <w:rStyle w:val="lrzxr"/>
        </w:rPr>
      </w:pPr>
      <w:r>
        <w:rPr>
          <w:rStyle w:val="lrzxr"/>
        </w:rPr>
        <w:t xml:space="preserve">Figure 2. </w:t>
      </w:r>
      <w:r w:rsidR="0032218E">
        <w:rPr>
          <w:rStyle w:val="lrzxr"/>
        </w:rPr>
        <w:t>Variation among the spatial strata in the random-effect smooth components of the GAMYE model applied to Barn Swallow data from the BBS</w:t>
      </w:r>
      <w:r w:rsidR="00952D7D">
        <w:rPr>
          <w:rStyle w:val="lrzxr"/>
        </w:rPr>
        <w:t>. Grey lines show the strata-level random-effect smooths, and the black lines shows the survey-wide mean trajectory</w:t>
      </w:r>
      <w:r w:rsidR="0032218E">
        <w:rPr>
          <w:rStyle w:val="lrzxr"/>
        </w:rPr>
        <w:t xml:space="preserve">. </w:t>
      </w:r>
    </w:p>
    <w:p w14:paraId="1D80747B" w14:textId="77777777" w:rsidR="00DB6BDB" w:rsidRDefault="00DB6BDB">
      <w:pPr>
        <w:rPr>
          <w:rStyle w:val="lrzxr"/>
        </w:rPr>
      </w:pPr>
      <w:r>
        <w:rPr>
          <w:rStyle w:val="lrzxr"/>
        </w:rPr>
        <w:br w:type="page"/>
      </w:r>
    </w:p>
    <w:p w14:paraId="495705FE" w14:textId="2665E247" w:rsidR="00EE2295" w:rsidRDefault="00EE2295" w:rsidP="002F18BD">
      <w:pPr>
        <w:spacing w:line="480" w:lineRule="auto"/>
        <w:rPr>
          <w:rStyle w:val="lrzxr"/>
        </w:rPr>
      </w:pPr>
    </w:p>
    <w:p w14:paraId="6162454F" w14:textId="6C2432AD" w:rsidR="000D46AD" w:rsidRDefault="00EE2295" w:rsidP="007B1E01">
      <w:pPr>
        <w:spacing w:line="480" w:lineRule="auto"/>
        <w:rPr>
          <w:rStyle w:val="lrzxr"/>
        </w:rPr>
      </w:pPr>
      <w:r>
        <w:rPr>
          <w:rStyle w:val="lrzxr"/>
        </w:rPr>
        <w:t>Figure 3. Stratum-level predictions for Barn Swallow population trajectories</w:t>
      </w:r>
      <w:r w:rsidR="00B15F61">
        <w:rPr>
          <w:rStyle w:val="lrzxr"/>
        </w:rPr>
        <w:t xml:space="preserve"> in BCR 23</w:t>
      </w:r>
      <w:r>
        <w:rPr>
          <w:rStyle w:val="lrzxr"/>
        </w:rPr>
        <w:t xml:space="preserve"> from GAM and GAMYE</w:t>
      </w:r>
      <w:r w:rsidR="00125EE8">
        <w:rPr>
          <w:rStyle w:val="lrzxr"/>
        </w:rPr>
        <w:t xml:space="preserve"> against the predictions from the SLOPE model. T</w:t>
      </w:r>
      <w:r w:rsidR="00B15F61">
        <w:rPr>
          <w:rStyle w:val="lrzxr"/>
        </w:rPr>
        <w:t>he similarity of the overall patterns in the GAMs as compared to the SLOPE estimates, demonstrates the inferential benefits of the sharing of information among regions on the shape of the trajectory</w:t>
      </w:r>
      <w:r w:rsidR="0035395B">
        <w:rPr>
          <w:rStyle w:val="lrzxr"/>
        </w:rPr>
        <w:t xml:space="preserve">. </w:t>
      </w:r>
      <w:r w:rsidR="00125EE8">
        <w:rPr>
          <w:rStyle w:val="lrzxr"/>
        </w:rPr>
        <w:t>In most strata the</w:t>
      </w:r>
      <w:r w:rsidR="00AA421B" w:rsidRPr="00AA421B">
        <w:rPr>
          <w:rStyle w:val="lrzxr"/>
        </w:rPr>
        <w:t xml:space="preserve"> </w:t>
      </w:r>
      <w:r w:rsidR="00AA421B">
        <w:rPr>
          <w:rStyle w:val="lrzxr"/>
        </w:rPr>
        <w:t>pattern of observed mean counts suggests a steep increase in Barn Swallows across all of BCR 23 during the first 10-years of the survey. The</w:t>
      </w:r>
      <w:r w:rsidR="00125EE8">
        <w:rPr>
          <w:rStyle w:val="lrzxr"/>
        </w:rPr>
        <w:t xml:space="preserve"> GAM and GAMYE estimates show th</w:t>
      </w:r>
      <w:r w:rsidR="00AA421B">
        <w:rPr>
          <w:rStyle w:val="lrzxr"/>
        </w:rPr>
        <w:t>is</w:t>
      </w:r>
      <w:r w:rsidR="00125EE8">
        <w:rPr>
          <w:rStyle w:val="lrzxr"/>
        </w:rPr>
        <w:t xml:space="preserve"> steep increase </w:t>
      </w:r>
      <w:r w:rsidR="00AA421B">
        <w:rPr>
          <w:rStyle w:val="lrzxr"/>
        </w:rPr>
        <w:t>in almost all of the strata, whereas the</w:t>
      </w:r>
      <w:r w:rsidR="00125EE8">
        <w:rPr>
          <w:rStyle w:val="lrzxr"/>
        </w:rPr>
        <w:t xml:space="preserve"> SLOPE predictions only show this pattern in the most data rich stratum, US-WI-23.  The facet strip labels indicate the country and state-level division of BCR 23 that makes up each stratum. The first two letters indicate all strata are within the United States, and the second two letters indicate the state. The stacked dots along the x-axis indicate the number of BBS counts in each year and stratum; each dot represents one count.</w:t>
      </w:r>
    </w:p>
    <w:p w14:paraId="06550731" w14:textId="31139A52" w:rsidR="008830F7" w:rsidRDefault="008830F7" w:rsidP="002F18BD">
      <w:pPr>
        <w:spacing w:line="480" w:lineRule="auto"/>
        <w:rPr>
          <w:rStyle w:val="lrzxr"/>
        </w:rPr>
      </w:pPr>
    </w:p>
    <w:p w14:paraId="51399DCB" w14:textId="7F2342A7" w:rsidR="000D46AD" w:rsidRDefault="004A3023" w:rsidP="002F18BD">
      <w:pPr>
        <w:spacing w:line="480" w:lineRule="auto"/>
        <w:rPr>
          <w:rStyle w:val="lrzxr"/>
        </w:rPr>
      </w:pPr>
      <w:r>
        <w:rPr>
          <w:rStyle w:val="lrzxr"/>
        </w:rPr>
        <w:t>Figure 4. Overall differences in</w:t>
      </w:r>
      <w:r w:rsidRPr="004A3023">
        <w:rPr>
          <w:rStyle w:val="lrzxr"/>
        </w:rPr>
        <w:t xml:space="preserve"> </w:t>
      </w:r>
      <w:r>
        <w:rPr>
          <w:rStyle w:val="lrzxr"/>
        </w:rPr>
        <w:t xml:space="preserve">predictive fit between the GAMYE and </w:t>
      </w:r>
      <w:r w:rsidR="00E37187">
        <w:rPr>
          <w:rStyle w:val="lrzxr"/>
        </w:rPr>
        <w:t xml:space="preserve">SLOPE and GAMYE and </w:t>
      </w:r>
      <w:r>
        <w:rPr>
          <w:rStyle w:val="lrzxr"/>
        </w:rPr>
        <w:t xml:space="preserve">GAM for Barn Swallow and </w:t>
      </w:r>
      <w:r w:rsidR="005D50AD">
        <w:rPr>
          <w:rStyle w:val="lrzxr"/>
        </w:rPr>
        <w:t>8 other selected species. Species short forms are WOTH = Wood Thrush (</w:t>
      </w:r>
      <w:proofErr w:type="spellStart"/>
      <w:r w:rsidR="005D50AD" w:rsidRPr="00360F4A">
        <w:rPr>
          <w:i/>
        </w:rPr>
        <w:t>Hylocichla</w:t>
      </w:r>
      <w:proofErr w:type="spellEnd"/>
      <w:r w:rsidR="005D50AD" w:rsidRPr="00360F4A">
        <w:rPr>
          <w:i/>
        </w:rPr>
        <w:t xml:space="preserve"> </w:t>
      </w:r>
      <w:proofErr w:type="spellStart"/>
      <w:r w:rsidR="005D50AD" w:rsidRPr="00360F4A">
        <w:rPr>
          <w:i/>
        </w:rPr>
        <w:t>mustelina</w:t>
      </w:r>
      <w:proofErr w:type="spellEnd"/>
      <w:r w:rsidR="005D50AD">
        <w:rPr>
          <w:rStyle w:val="lrzxr"/>
        </w:rPr>
        <w:t>), RTHU = Ruby-throated Hummingbird (</w:t>
      </w:r>
      <w:r w:rsidR="005D50AD" w:rsidRPr="005D50AD">
        <w:rPr>
          <w:rStyle w:val="lrzxr"/>
          <w:i/>
        </w:rPr>
        <w:t xml:space="preserve">Archilochus </w:t>
      </w:r>
      <w:proofErr w:type="spellStart"/>
      <w:r w:rsidR="005D50AD" w:rsidRPr="005D50AD">
        <w:rPr>
          <w:rStyle w:val="lrzxr"/>
          <w:i/>
        </w:rPr>
        <w:t>colubris</w:t>
      </w:r>
      <w:proofErr w:type="spellEnd"/>
      <w:r w:rsidR="005D50AD">
        <w:rPr>
          <w:rStyle w:val="lrzxr"/>
        </w:rPr>
        <w:t>), PISI = Pine Siskin (</w:t>
      </w:r>
      <w:proofErr w:type="spellStart"/>
      <w:r w:rsidR="005D50AD" w:rsidRPr="005D50AD">
        <w:rPr>
          <w:i/>
        </w:rPr>
        <w:t>Spinus</w:t>
      </w:r>
      <w:proofErr w:type="spellEnd"/>
      <w:r w:rsidR="005D50AD" w:rsidRPr="005D50AD">
        <w:rPr>
          <w:i/>
        </w:rPr>
        <w:t xml:space="preserve"> </w:t>
      </w:r>
      <w:proofErr w:type="spellStart"/>
      <w:r w:rsidR="005D50AD" w:rsidRPr="005D50AD">
        <w:rPr>
          <w:i/>
        </w:rPr>
        <w:t>pinus</w:t>
      </w:r>
      <w:proofErr w:type="spellEnd"/>
      <w:r w:rsidR="005D50AD">
        <w:rPr>
          <w:rStyle w:val="lrzxr"/>
        </w:rPr>
        <w:t xml:space="preserve">), </w:t>
      </w:r>
      <w:proofErr w:type="gramStart"/>
      <w:r w:rsidR="0008429E">
        <w:rPr>
          <w:rStyle w:val="lrzxr"/>
        </w:rPr>
        <w:t>Cooper’s Hawk</w:t>
      </w:r>
      <w:proofErr w:type="gramEnd"/>
      <w:r w:rsidR="0008429E">
        <w:rPr>
          <w:rStyle w:val="lrzxr"/>
        </w:rPr>
        <w:t xml:space="preserve"> (</w:t>
      </w:r>
      <w:r w:rsidR="0008429E" w:rsidRPr="0008429E">
        <w:rPr>
          <w:i/>
        </w:rPr>
        <w:t xml:space="preserve">Accipiter </w:t>
      </w:r>
      <w:proofErr w:type="spellStart"/>
      <w:r w:rsidR="0008429E" w:rsidRPr="0008429E">
        <w:rPr>
          <w:i/>
        </w:rPr>
        <w:t>cooperii</w:t>
      </w:r>
      <w:proofErr w:type="spellEnd"/>
      <w:r w:rsidR="0008429E">
        <w:rPr>
          <w:rStyle w:val="lrzxr"/>
        </w:rPr>
        <w:t xml:space="preserve">), </w:t>
      </w:r>
      <w:r w:rsidR="005D50AD">
        <w:rPr>
          <w:rStyle w:val="lrzxr"/>
        </w:rPr>
        <w:t>CHSW = Chimney Swift (</w:t>
      </w:r>
      <w:proofErr w:type="spellStart"/>
      <w:r w:rsidR="005D50AD" w:rsidRPr="005D50AD">
        <w:rPr>
          <w:i/>
        </w:rPr>
        <w:t>Chaetura</w:t>
      </w:r>
      <w:proofErr w:type="spellEnd"/>
      <w:r w:rsidR="005D50AD" w:rsidRPr="005D50AD">
        <w:rPr>
          <w:i/>
        </w:rPr>
        <w:t xml:space="preserve"> </w:t>
      </w:r>
      <w:proofErr w:type="spellStart"/>
      <w:r w:rsidR="005D50AD" w:rsidRPr="005D50AD">
        <w:rPr>
          <w:i/>
        </w:rPr>
        <w:t>pelagica</w:t>
      </w:r>
      <w:proofErr w:type="spellEnd"/>
      <w:r w:rsidR="005D50AD">
        <w:rPr>
          <w:rStyle w:val="lrzxr"/>
        </w:rPr>
        <w:t>), CCLO = Chestnut-collared Longspur (</w:t>
      </w:r>
      <w:proofErr w:type="spellStart"/>
      <w:r w:rsidR="005D50AD" w:rsidRPr="005D50AD">
        <w:rPr>
          <w:i/>
        </w:rPr>
        <w:t>Calcarius</w:t>
      </w:r>
      <w:proofErr w:type="spellEnd"/>
      <w:r w:rsidR="005D50AD" w:rsidRPr="005D50AD">
        <w:rPr>
          <w:i/>
        </w:rPr>
        <w:t xml:space="preserve"> </w:t>
      </w:r>
      <w:proofErr w:type="spellStart"/>
      <w:r w:rsidR="005D50AD" w:rsidRPr="005D50AD">
        <w:rPr>
          <w:i/>
        </w:rPr>
        <w:t>ornatus</w:t>
      </w:r>
      <w:proofErr w:type="spellEnd"/>
      <w:r w:rsidR="005D50AD">
        <w:rPr>
          <w:rStyle w:val="lrzxr"/>
        </w:rPr>
        <w:t>), CAWR = Carolina Wren (</w:t>
      </w:r>
      <w:proofErr w:type="spellStart"/>
      <w:r w:rsidR="005D50AD" w:rsidRPr="005D50AD">
        <w:rPr>
          <w:i/>
        </w:rPr>
        <w:t>Thryothorus</w:t>
      </w:r>
      <w:proofErr w:type="spellEnd"/>
      <w:r w:rsidR="005D50AD" w:rsidRPr="005D50AD">
        <w:rPr>
          <w:i/>
        </w:rPr>
        <w:t xml:space="preserve"> </w:t>
      </w:r>
      <w:proofErr w:type="spellStart"/>
      <w:r w:rsidR="005D50AD" w:rsidRPr="005D50AD">
        <w:rPr>
          <w:i/>
        </w:rPr>
        <w:t>ludovicianus</w:t>
      </w:r>
      <w:proofErr w:type="spellEnd"/>
      <w:r w:rsidR="005D50AD">
        <w:rPr>
          <w:rStyle w:val="lrzxr"/>
        </w:rPr>
        <w:t>), CAWA = Canada Warbler (</w:t>
      </w:r>
      <w:proofErr w:type="spellStart"/>
      <w:r w:rsidR="005D50AD" w:rsidRPr="005D50AD">
        <w:rPr>
          <w:i/>
        </w:rPr>
        <w:t>Cardellina</w:t>
      </w:r>
      <w:proofErr w:type="spellEnd"/>
      <w:r w:rsidR="005D50AD" w:rsidRPr="005D50AD">
        <w:rPr>
          <w:i/>
        </w:rPr>
        <w:t xml:space="preserve"> </w:t>
      </w:r>
      <w:proofErr w:type="spellStart"/>
      <w:r w:rsidR="005D50AD" w:rsidRPr="005D50AD">
        <w:rPr>
          <w:i/>
        </w:rPr>
        <w:t>canadensis</w:t>
      </w:r>
      <w:proofErr w:type="spellEnd"/>
      <w:r w:rsidR="005D50AD">
        <w:rPr>
          <w:rStyle w:val="lrzxr"/>
        </w:rPr>
        <w:t>), MAKE = American Kestrel (</w:t>
      </w:r>
      <w:r w:rsidR="005D50AD" w:rsidRPr="005D50AD">
        <w:rPr>
          <w:i/>
        </w:rPr>
        <w:t xml:space="preserve">Falco </w:t>
      </w:r>
      <w:proofErr w:type="spellStart"/>
      <w:r w:rsidR="005D50AD" w:rsidRPr="005D50AD">
        <w:rPr>
          <w:i/>
        </w:rPr>
        <w:t>sparverius</w:t>
      </w:r>
      <w:proofErr w:type="spellEnd"/>
      <w:r w:rsidR="005D50AD">
        <w:rPr>
          <w:rStyle w:val="lrzxr"/>
        </w:rPr>
        <w:t>).</w:t>
      </w:r>
    </w:p>
    <w:p w14:paraId="3A134162" w14:textId="77777777" w:rsidR="000D46AD" w:rsidRDefault="000D46AD">
      <w:pPr>
        <w:rPr>
          <w:rStyle w:val="lrzxr"/>
        </w:rPr>
      </w:pPr>
      <w:r>
        <w:rPr>
          <w:rStyle w:val="lrzxr"/>
        </w:rPr>
        <w:br w:type="page"/>
      </w:r>
    </w:p>
    <w:p w14:paraId="5E691238" w14:textId="79D6B4D9" w:rsidR="004A3023" w:rsidRDefault="004A3023" w:rsidP="002F18BD">
      <w:pPr>
        <w:spacing w:line="480" w:lineRule="auto"/>
        <w:rPr>
          <w:rStyle w:val="lrzxr"/>
        </w:rPr>
      </w:pPr>
    </w:p>
    <w:p w14:paraId="2A3B74EC" w14:textId="07AA57AA" w:rsidR="000D46AD" w:rsidRDefault="008830F7" w:rsidP="002F18BD">
      <w:pPr>
        <w:spacing w:line="480" w:lineRule="auto"/>
        <w:rPr>
          <w:rStyle w:val="lrzxr"/>
        </w:rPr>
      </w:pPr>
      <w:r>
        <w:rPr>
          <w:rStyle w:val="lrzxr"/>
        </w:rPr>
        <w:t xml:space="preserve">Figure </w:t>
      </w:r>
      <w:r w:rsidR="004A3023">
        <w:rPr>
          <w:rStyle w:val="lrzxr"/>
        </w:rPr>
        <w:t>5</w:t>
      </w:r>
      <w:r>
        <w:rPr>
          <w:rStyle w:val="lrzxr"/>
        </w:rPr>
        <w:t xml:space="preserve">. </w:t>
      </w:r>
      <w:r w:rsidR="0074350B">
        <w:rPr>
          <w:rStyle w:val="lrzxr"/>
        </w:rPr>
        <w:t>Decomposition of the s</w:t>
      </w:r>
      <w:r>
        <w:rPr>
          <w:rStyle w:val="lrzxr"/>
        </w:rPr>
        <w:t xml:space="preserve">urvey-wide population trajectory for </w:t>
      </w:r>
      <w:del w:id="275" w:author="Smith,Adam C. [NCR]" w:date="2020-04-05T10:34:00Z">
        <w:r w:rsidDel="00322CFD">
          <w:rPr>
            <w:rStyle w:val="lrzxr"/>
          </w:rPr>
          <w:delText>Barn Swallow</w:delText>
        </w:r>
      </w:del>
      <w:ins w:id="276" w:author="Smith,Adam C. [NCR]" w:date="2020-04-05T10:34:00Z">
        <w:r w:rsidR="00322CFD">
          <w:rPr>
            <w:rStyle w:val="lrzxr"/>
          </w:rPr>
          <w:t>Carolina Wren</w:t>
        </w:r>
      </w:ins>
      <w:r>
        <w:rPr>
          <w:rStyle w:val="lrzxr"/>
        </w:rPr>
        <w:t xml:space="preserve"> </w:t>
      </w:r>
      <w:ins w:id="277" w:author="Smith,Adam C. [NCR]" w:date="2020-04-05T10:36:00Z">
        <w:r w:rsidR="00322CFD">
          <w:rPr>
            <w:rStyle w:val="lrzxr"/>
          </w:rPr>
          <w:t>(</w:t>
        </w:r>
        <w:proofErr w:type="spellStart"/>
        <w:r w:rsidR="00322CFD" w:rsidRPr="005D50AD">
          <w:rPr>
            <w:i/>
          </w:rPr>
          <w:t>Thryothorus</w:t>
        </w:r>
        <w:proofErr w:type="spellEnd"/>
        <w:r w:rsidR="00322CFD" w:rsidRPr="005D50AD">
          <w:rPr>
            <w:i/>
          </w:rPr>
          <w:t xml:space="preserve"> </w:t>
        </w:r>
        <w:proofErr w:type="spellStart"/>
        <w:r w:rsidR="00322CFD" w:rsidRPr="005D50AD">
          <w:rPr>
            <w:i/>
          </w:rPr>
          <w:t>ludovicianus</w:t>
        </w:r>
        <w:proofErr w:type="spellEnd"/>
        <w:r w:rsidR="00322CFD">
          <w:rPr>
            <w:rStyle w:val="lrzxr"/>
          </w:rPr>
          <w:t xml:space="preserve">), </w:t>
        </w:r>
      </w:ins>
      <w:r>
        <w:rPr>
          <w:rStyle w:val="lrzxr"/>
        </w:rPr>
        <w:t>from the GAMYE, showing the full trajectory</w:t>
      </w:r>
      <w:r w:rsidR="00C70E19">
        <w:rPr>
          <w:rStyle w:val="lrzxr"/>
        </w:rPr>
        <w:t xml:space="preserve"> </w:t>
      </w:r>
      <w:r w:rsidR="00EF28B4">
        <w:rPr>
          <w:rStyle w:val="lrzxr"/>
        </w:rPr>
        <w:t>(</w:t>
      </w:r>
      <w:r w:rsidR="00C70E19">
        <w:rPr>
          <w:rStyle w:val="lrzxr"/>
        </w:rPr>
        <w:t xml:space="preserve">“Including Year Effects”, </w:t>
      </w:r>
      <m:oMath>
        <m:sSub>
          <m:sSubPr>
            <m:ctrlPr>
              <w:rPr>
                <w:rFonts w:ascii="Cambria Math" w:hAnsi="Cambria Math"/>
              </w:rPr>
            </m:ctrlPr>
          </m:sSubPr>
          <m:e>
            <m:r>
              <w:rPr>
                <w:rFonts w:ascii="Cambria Math" w:hAnsi="Cambria Math"/>
              </w:rPr>
              <m:t>N</m:t>
            </m:r>
          </m:e>
          <m:sub>
            <m:r>
              <w:rPr>
                <w:rFonts w:ascii="Cambria Math" w:hAnsi="Cambria Math"/>
              </w:rPr>
              <m:t>s,t</m:t>
            </m:r>
          </m:sub>
        </m:sSub>
      </m:oMath>
      <w:r w:rsidR="00EF28B4">
        <w:rPr>
          <w:rStyle w:val="lrzxr"/>
        </w:rPr>
        <w:t>)</w:t>
      </w:r>
      <w:r>
        <w:rPr>
          <w:rStyle w:val="lrzxr"/>
        </w:rPr>
        <w:t xml:space="preserve"> and the </w:t>
      </w:r>
      <w:r w:rsidR="0074350B">
        <w:rPr>
          <w:rStyle w:val="lrzxr"/>
        </w:rPr>
        <w:t xml:space="preserve">isolated </w:t>
      </w:r>
      <w:r>
        <w:rPr>
          <w:rStyle w:val="lrzxr"/>
        </w:rPr>
        <w:t xml:space="preserve">smooth </w:t>
      </w:r>
      <w:r w:rsidR="00EF28B4">
        <w:rPr>
          <w:rStyle w:val="lrzxr"/>
        </w:rPr>
        <w:t>component (</w:t>
      </w:r>
      <w:r w:rsidR="00C70E19">
        <w:rPr>
          <w:rStyle w:val="lrzxr"/>
          <w:rFonts w:eastAsiaTheme="minorEastAsia"/>
        </w:rPr>
        <w:t xml:space="preserve">“Smooth Only”, </w:t>
      </w:r>
      <m:oMath>
        <m:sSub>
          <m:sSubPr>
            <m:ctrlPr>
              <w:rPr>
                <w:rFonts w:ascii="Cambria Math" w:hAnsi="Cambria Math"/>
              </w:rPr>
            </m:ctrlPr>
          </m:sSubPr>
          <m:e>
            <m:r>
              <w:rPr>
                <w:rFonts w:ascii="Cambria Math" w:hAnsi="Cambria Math"/>
              </w:rPr>
              <m:t>Ng</m:t>
            </m:r>
          </m:e>
          <m:sub>
            <m:r>
              <w:rPr>
                <w:rFonts w:ascii="Cambria Math" w:hAnsi="Cambria Math"/>
              </w:rPr>
              <m:t>s,t</m:t>
            </m:r>
          </m:sub>
        </m:sSub>
      </m:oMath>
      <w:r w:rsidR="00EF28B4">
        <w:rPr>
          <w:rStyle w:val="lrzxr"/>
        </w:rPr>
        <w:t>)</w:t>
      </w:r>
      <w:r w:rsidR="00C70E19">
        <w:rPr>
          <w:rStyle w:val="lrzxr"/>
        </w:rPr>
        <w:t xml:space="preserve">, which </w:t>
      </w:r>
      <w:r>
        <w:rPr>
          <w:rStyle w:val="lrzxr"/>
        </w:rPr>
        <w:t>can be used to estimate population trends that are less sensitive to the particular year in which they are estimated.</w:t>
      </w:r>
      <w:ins w:id="278" w:author="Smith,Adam C. [NCR]" w:date="2020-04-05T10:35:00Z">
        <w:r w:rsidR="00322CFD" w:rsidRPr="00322CFD">
          <w:rPr>
            <w:rStyle w:val="lrzxr"/>
          </w:rPr>
          <w:t xml:space="preserve"> </w:t>
        </w:r>
        <w:r w:rsidR="00322CFD">
          <w:rPr>
            <w:rStyle w:val="lrzxr"/>
          </w:rPr>
          <w:t>The stacked dots along the x-axis indicate the approximate number of BBS counts used in the model; each dot represents 50 counts.</w:t>
        </w:r>
      </w:ins>
    </w:p>
    <w:p w14:paraId="392B24E6" w14:textId="77777777" w:rsidR="000D46AD" w:rsidRDefault="000D46AD">
      <w:pPr>
        <w:rPr>
          <w:rStyle w:val="lrzxr"/>
        </w:rPr>
      </w:pPr>
      <w:r>
        <w:rPr>
          <w:rStyle w:val="lrzxr"/>
        </w:rPr>
        <w:br w:type="page"/>
      </w:r>
    </w:p>
    <w:p w14:paraId="73CC7DD2" w14:textId="429193B7" w:rsidR="008830F7" w:rsidRDefault="008830F7" w:rsidP="002F18BD">
      <w:pPr>
        <w:spacing w:line="480" w:lineRule="auto"/>
        <w:rPr>
          <w:rStyle w:val="lrzxr"/>
        </w:rPr>
      </w:pPr>
    </w:p>
    <w:p w14:paraId="255E7067" w14:textId="0DB84182" w:rsidR="000D46AD" w:rsidRDefault="00A87415" w:rsidP="002F18BD">
      <w:pPr>
        <w:spacing w:line="480" w:lineRule="auto"/>
        <w:rPr>
          <w:rStyle w:val="lrzxr"/>
        </w:rPr>
      </w:pPr>
      <w:r>
        <w:rPr>
          <w:rStyle w:val="lrzxr"/>
        </w:rPr>
        <w:t xml:space="preserve">Figure </w:t>
      </w:r>
      <w:r w:rsidR="004A3023">
        <w:rPr>
          <w:rStyle w:val="lrzxr"/>
        </w:rPr>
        <w:t>6</w:t>
      </w:r>
      <w:r>
        <w:rPr>
          <w:rStyle w:val="lrzxr"/>
        </w:rPr>
        <w:t>. Sequential, short-term trend estimates for Wood Thrush</w:t>
      </w:r>
      <w:r w:rsidR="00E0666E">
        <w:rPr>
          <w:rStyle w:val="lrzxr"/>
        </w:rPr>
        <w:t xml:space="preserve"> (</w:t>
      </w:r>
      <w:proofErr w:type="spellStart"/>
      <w:r w:rsidR="00E0666E" w:rsidRPr="00360F4A">
        <w:rPr>
          <w:i/>
        </w:rPr>
        <w:t>Hylocichla</w:t>
      </w:r>
      <w:proofErr w:type="spellEnd"/>
      <w:r w:rsidR="00E0666E" w:rsidRPr="00360F4A">
        <w:rPr>
          <w:i/>
        </w:rPr>
        <w:t xml:space="preserve"> </w:t>
      </w:r>
      <w:proofErr w:type="spellStart"/>
      <w:r w:rsidR="00E0666E" w:rsidRPr="00360F4A">
        <w:rPr>
          <w:i/>
        </w:rPr>
        <w:t>mustelina</w:t>
      </w:r>
      <w:proofErr w:type="spellEnd"/>
      <w:r w:rsidR="00E0666E">
        <w:rPr>
          <w:rStyle w:val="lrzxr"/>
        </w:rPr>
        <w:t>)</w:t>
      </w:r>
      <w:r>
        <w:rPr>
          <w:rStyle w:val="lrzxr"/>
        </w:rPr>
        <w:t xml:space="preserve"> in Canada from three alternative modeling approaches, and their comparison to the IUCN trend criteria for “Threatened” (in orange) and “Endangered” (in Red). Trends estimated from the decomposed trajectory of the GAMYE that include only the smooth component (in blue) are more stable between sequential yearly estimates than trends from either the GAMYE that include the year-effects or the SLOPE model that has been used to estimate BBS trends since 2011.</w:t>
      </w:r>
    </w:p>
    <w:p w14:paraId="70B5CA33" w14:textId="77777777" w:rsidR="000D46AD" w:rsidRDefault="000D46AD">
      <w:pPr>
        <w:rPr>
          <w:rStyle w:val="lrzxr"/>
        </w:rPr>
      </w:pPr>
      <w:r>
        <w:rPr>
          <w:rStyle w:val="lrzxr"/>
        </w:rPr>
        <w:br w:type="page"/>
      </w:r>
    </w:p>
    <w:p w14:paraId="2A86BAC8" w14:textId="27AB0C63" w:rsidR="00A87415" w:rsidRDefault="00A87415" w:rsidP="002F18BD">
      <w:pPr>
        <w:spacing w:line="480" w:lineRule="auto"/>
        <w:rPr>
          <w:rStyle w:val="lrzxr"/>
        </w:rPr>
      </w:pPr>
    </w:p>
    <w:p w14:paraId="726CFC58" w14:textId="4B3F7D24" w:rsidR="002E2166" w:rsidRDefault="00777969" w:rsidP="002F18BD">
      <w:pPr>
        <w:spacing w:line="480" w:lineRule="auto"/>
        <w:rPr>
          <w:rStyle w:val="lrzxr"/>
        </w:rPr>
      </w:pPr>
      <w:r>
        <w:rPr>
          <w:rStyle w:val="lrzxr"/>
        </w:rPr>
        <w:t xml:space="preserve">Figure </w:t>
      </w:r>
      <w:r w:rsidR="004A3023">
        <w:rPr>
          <w:rStyle w:val="lrzxr"/>
        </w:rPr>
        <w:t>7</w:t>
      </w:r>
      <w:r>
        <w:rPr>
          <w:rStyle w:val="lrzxr"/>
        </w:rPr>
        <w:t xml:space="preserve">. Predicted </w:t>
      </w:r>
      <w:r w:rsidR="001C280D">
        <w:rPr>
          <w:rStyle w:val="lrzxr"/>
        </w:rPr>
        <w:t xml:space="preserve">survey-wide </w:t>
      </w:r>
      <w:r>
        <w:rPr>
          <w:rStyle w:val="lrzxr"/>
        </w:rPr>
        <w:t xml:space="preserve">population trajectories from four models applied to the Barn Swallow data from the BBS. </w:t>
      </w:r>
      <w:ins w:id="279" w:author="Smith,Adam C. [NCR]" w:date="2020-04-05T10:35:00Z">
        <w:r w:rsidR="00322CFD">
          <w:rPr>
            <w:rStyle w:val="lrzxr"/>
          </w:rPr>
          <w:t>The stacked dots along the x-axis indicate the approximate number of BBS counts used in the model; each dot represents 50 counts.</w:t>
        </w:r>
      </w:ins>
    </w:p>
    <w:p w14:paraId="13EB7974" w14:textId="77777777" w:rsidR="002E2166" w:rsidRDefault="002E2166">
      <w:pPr>
        <w:rPr>
          <w:rStyle w:val="lrzxr"/>
        </w:rPr>
      </w:pPr>
      <w:r>
        <w:rPr>
          <w:rStyle w:val="lrzxr"/>
        </w:rPr>
        <w:br w:type="page"/>
      </w:r>
    </w:p>
    <w:p w14:paraId="40102FF2" w14:textId="16883D97" w:rsidR="00777969" w:rsidRDefault="002E2166" w:rsidP="002F18BD">
      <w:pPr>
        <w:spacing w:line="480" w:lineRule="auto"/>
        <w:rPr>
          <w:rStyle w:val="lrzxr"/>
        </w:rPr>
      </w:pPr>
      <w:r>
        <w:rPr>
          <w:noProof/>
          <w:lang w:val="en-CA" w:eastAsia="en-CA"/>
        </w:rPr>
        <w:lastRenderedPageBreak/>
        <w:drawing>
          <wp:inline distT="0" distB="0" distL="0" distR="0" wp14:anchorId="03AF7D69" wp14:editId="66CFE6AD">
            <wp:extent cx="5943600" cy="4754880"/>
            <wp:effectExtent l="0" t="0" r="0" b="762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 8-1.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254F7899" w14:textId="2BEF016C" w:rsidR="002E2166" w:rsidRDefault="00777969" w:rsidP="002F18BD">
      <w:pPr>
        <w:spacing w:line="480" w:lineRule="auto"/>
        <w:rPr>
          <w:rStyle w:val="lrzxr"/>
        </w:rPr>
      </w:pPr>
      <w:r>
        <w:rPr>
          <w:rStyle w:val="lrzxr"/>
        </w:rPr>
        <w:t xml:space="preserve">Figure </w:t>
      </w:r>
      <w:r w:rsidR="004A3023">
        <w:rPr>
          <w:rStyle w:val="lrzxr"/>
        </w:rPr>
        <w:t>8</w:t>
      </w:r>
      <w:r>
        <w:rPr>
          <w:rStyle w:val="lrzxr"/>
        </w:rPr>
        <w:t xml:space="preserve">. </w:t>
      </w:r>
      <w:r w:rsidR="00644456">
        <w:rPr>
          <w:rStyle w:val="lrzxr"/>
        </w:rPr>
        <w:t xml:space="preserve">Annual differences in predictive fit between the GAMYE and </w:t>
      </w:r>
      <w:r w:rsidR="00D40823">
        <w:rPr>
          <w:rStyle w:val="lrzxr"/>
        </w:rPr>
        <w:t>SLOPE</w:t>
      </w:r>
      <w:r w:rsidR="00644456">
        <w:rPr>
          <w:rStyle w:val="lrzxr"/>
        </w:rPr>
        <w:t xml:space="preserve"> (</w:t>
      </w:r>
      <w:r w:rsidR="00D40823">
        <w:rPr>
          <w:rStyle w:val="lrzxr"/>
        </w:rPr>
        <w:t>blue</w:t>
      </w:r>
      <w:r w:rsidR="00644456">
        <w:rPr>
          <w:rStyle w:val="lrzxr"/>
        </w:rPr>
        <w:t xml:space="preserve">) and the GAMYE and </w:t>
      </w:r>
      <w:r w:rsidR="00D40823">
        <w:rPr>
          <w:rStyle w:val="lrzxr"/>
        </w:rPr>
        <w:t>DIFFERENCE</w:t>
      </w:r>
      <w:r w:rsidR="00644456">
        <w:rPr>
          <w:rStyle w:val="lrzxr"/>
        </w:rPr>
        <w:t xml:space="preserve"> model</w:t>
      </w:r>
      <w:r w:rsidR="00D40823">
        <w:rPr>
          <w:rStyle w:val="lrzxr"/>
        </w:rPr>
        <w:t xml:space="preserve"> (red)</w:t>
      </w:r>
      <w:r w:rsidR="00644456">
        <w:rPr>
          <w:rStyle w:val="lrzxr"/>
        </w:rPr>
        <w:t xml:space="preserve">. </w:t>
      </w:r>
    </w:p>
    <w:p w14:paraId="0B165E82" w14:textId="77777777" w:rsidR="002E2166" w:rsidRDefault="002E2166">
      <w:pPr>
        <w:rPr>
          <w:rStyle w:val="lrzxr"/>
        </w:rPr>
      </w:pPr>
      <w:r>
        <w:rPr>
          <w:rStyle w:val="lrzxr"/>
        </w:rPr>
        <w:br w:type="page"/>
      </w:r>
    </w:p>
    <w:p w14:paraId="16E00A12" w14:textId="0A367423" w:rsidR="00777969" w:rsidRDefault="002E2166" w:rsidP="002F18BD">
      <w:pPr>
        <w:spacing w:line="480" w:lineRule="auto"/>
        <w:rPr>
          <w:rStyle w:val="lrzxr"/>
        </w:rPr>
      </w:pPr>
      <w:r>
        <w:rPr>
          <w:noProof/>
          <w:lang w:val="en-CA" w:eastAsia="en-CA"/>
        </w:rPr>
        <w:lastRenderedPageBreak/>
        <w:drawing>
          <wp:inline distT="0" distB="0" distL="0" distR="0" wp14:anchorId="66122493" wp14:editId="7CA75B64">
            <wp:extent cx="5943600" cy="5943600"/>
            <wp:effectExtent l="0" t="0" r="0" b="0"/>
            <wp:docPr id="10" name="Picture 10"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 9-1.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4BA36F4B" w14:textId="6DB4AD80" w:rsidR="00644456" w:rsidRDefault="00644456" w:rsidP="002F18BD">
      <w:pPr>
        <w:spacing w:line="480" w:lineRule="auto"/>
        <w:rPr>
          <w:rStyle w:val="lrzxr"/>
        </w:rPr>
      </w:pPr>
      <w:r>
        <w:rPr>
          <w:rStyle w:val="lrzxr"/>
        </w:rPr>
        <w:t xml:space="preserve">Figure </w:t>
      </w:r>
      <w:r w:rsidR="002239E9">
        <w:rPr>
          <w:rStyle w:val="lrzxr"/>
        </w:rPr>
        <w:t>9</w:t>
      </w:r>
      <w:r>
        <w:rPr>
          <w:rStyle w:val="lrzxr"/>
        </w:rPr>
        <w:t xml:space="preserve">. Geographic distribution of the </w:t>
      </w:r>
      <w:r w:rsidR="001C280D">
        <w:rPr>
          <w:rStyle w:val="lrzxr"/>
        </w:rPr>
        <w:t>preferred</w:t>
      </w:r>
      <w:r>
        <w:rPr>
          <w:rStyle w:val="lrzxr"/>
        </w:rPr>
        <w:t xml:space="preserve"> model</w:t>
      </w:r>
      <w:r w:rsidR="001C280D">
        <w:rPr>
          <w:rStyle w:val="lrzxr"/>
        </w:rPr>
        <w:t xml:space="preserve"> for Barn Swallow,</w:t>
      </w:r>
      <w:r>
        <w:rPr>
          <w:rStyle w:val="lrzxr"/>
        </w:rPr>
        <w:t xml:space="preserve"> according to the point-estimate of the mean difference in predictive </w:t>
      </w:r>
      <w:r w:rsidR="00D40823">
        <w:rPr>
          <w:rStyle w:val="lrzxr"/>
        </w:rPr>
        <w:t xml:space="preserve">between GAMYE </w:t>
      </w:r>
      <w:r w:rsidR="001C280D">
        <w:rPr>
          <w:rStyle w:val="lrzxr"/>
        </w:rPr>
        <w:t>and</w:t>
      </w:r>
      <w:r w:rsidR="00D40823">
        <w:rPr>
          <w:rStyle w:val="lrzxr"/>
        </w:rPr>
        <w:t xml:space="preserve"> DIFFERENCE</w:t>
      </w:r>
      <w:r>
        <w:rPr>
          <w:rStyle w:val="lrzxr"/>
        </w:rPr>
        <w:t xml:space="preserve">. </w:t>
      </w:r>
      <w:r w:rsidR="001C280D">
        <w:rPr>
          <w:rStyle w:val="lrzxr"/>
        </w:rPr>
        <w:t>The GAMYE tends is generally preferred in the Eastern part of the species’ distribution, while the DIFFERENCE is generally preferred in the Western part</w:t>
      </w:r>
      <w:r w:rsidR="00D40823">
        <w:rPr>
          <w:rStyle w:val="lrzxr"/>
        </w:rPr>
        <w:t>.</w:t>
      </w:r>
    </w:p>
    <w:p w14:paraId="39709F9C" w14:textId="46014ACA" w:rsidR="00EE2295" w:rsidRDefault="008830F7" w:rsidP="002F18BD">
      <w:pPr>
        <w:spacing w:line="480" w:lineRule="auto"/>
      </w:pPr>
      <w:r>
        <w:rPr>
          <w:rStyle w:val="lrzxr"/>
        </w:rPr>
        <w:t xml:space="preserve"> </w:t>
      </w:r>
      <w:r w:rsidR="0035395B">
        <w:rPr>
          <w:rStyle w:val="lrzxr"/>
        </w:rPr>
        <w:t xml:space="preserve">  </w:t>
      </w:r>
    </w:p>
    <w:sectPr w:rsidR="00EE2295" w:rsidSect="00DE2EB0">
      <w:headerReference w:type="default" r:id="rId19"/>
      <w:pgSz w:w="12240" w:h="15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Smith,Adam C. [NCR]" w:date="2020-04-03T09:00:00Z" w:initials="SC[">
    <w:p w14:paraId="7516AB35" w14:textId="77777777" w:rsidR="0008429E" w:rsidRDefault="0008429E">
      <w:pPr>
        <w:pStyle w:val="CommentText"/>
      </w:pPr>
      <w:r>
        <w:rPr>
          <w:rStyle w:val="CommentReference"/>
        </w:rPr>
        <w:annotationRef/>
      </w:r>
      <w:r>
        <w:t>Add some discussion about the dangers of the GAM (e.g., endpoints and why they’re not likely an issue).</w:t>
      </w:r>
    </w:p>
    <w:p w14:paraId="7287F6B9" w14:textId="77777777" w:rsidR="0008429E" w:rsidRDefault="0008429E">
      <w:pPr>
        <w:pStyle w:val="CommentText"/>
      </w:pPr>
    </w:p>
    <w:p w14:paraId="72740C42" w14:textId="77777777" w:rsidR="0008429E" w:rsidRDefault="0008429E">
      <w:pPr>
        <w:pStyle w:val="CommentText"/>
      </w:pPr>
      <w:r>
        <w:t>Acknowledge Alaskan researcher who shared code</w:t>
      </w:r>
    </w:p>
    <w:p w14:paraId="71C58DAE" w14:textId="77777777" w:rsidR="0008429E" w:rsidRDefault="0008429E">
      <w:pPr>
        <w:pStyle w:val="CommentText"/>
      </w:pPr>
    </w:p>
    <w:p w14:paraId="7DB82825" w14:textId="393CEFBA" w:rsidR="0008429E" w:rsidRDefault="0008429E">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DB8282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EB086DF" w16cid:durableId="2229D1B0"/>
  <w16cid:commentId w16cid:paraId="7339F990" w16cid:durableId="222B7EDA"/>
  <w16cid:commentId w16cid:paraId="2F7C2898" w16cid:durableId="222B7BF4"/>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059FA3" w14:textId="77777777" w:rsidR="003136FB" w:rsidRDefault="003136FB" w:rsidP="005D0270">
      <w:pPr>
        <w:spacing w:after="0" w:line="240" w:lineRule="auto"/>
      </w:pPr>
      <w:r>
        <w:separator/>
      </w:r>
    </w:p>
  </w:endnote>
  <w:endnote w:type="continuationSeparator" w:id="0">
    <w:p w14:paraId="1B46F464" w14:textId="77777777" w:rsidR="003136FB" w:rsidRDefault="003136FB" w:rsidP="005D02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de">
    <w:altName w:val="Code"/>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9C3EEC" w14:textId="77777777" w:rsidR="003136FB" w:rsidRDefault="003136FB" w:rsidP="005D0270">
      <w:pPr>
        <w:spacing w:after="0" w:line="240" w:lineRule="auto"/>
      </w:pPr>
      <w:r>
        <w:separator/>
      </w:r>
    </w:p>
  </w:footnote>
  <w:footnote w:type="continuationSeparator" w:id="0">
    <w:p w14:paraId="20A0AE82" w14:textId="77777777" w:rsidR="003136FB" w:rsidRDefault="003136FB" w:rsidP="005D02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2444638"/>
      <w:docPartObj>
        <w:docPartGallery w:val="Page Numbers (Top of Page)"/>
        <w:docPartUnique/>
      </w:docPartObj>
    </w:sdtPr>
    <w:sdtEndPr>
      <w:rPr>
        <w:noProof/>
      </w:rPr>
    </w:sdtEndPr>
    <w:sdtContent>
      <w:p w14:paraId="511CA04A" w14:textId="2BB64718" w:rsidR="0008429E" w:rsidRDefault="0008429E">
        <w:pPr>
          <w:pStyle w:val="Header"/>
          <w:jc w:val="right"/>
        </w:pPr>
        <w:r>
          <w:fldChar w:fldCharType="begin"/>
        </w:r>
        <w:r>
          <w:instrText xml:space="preserve"> PAGE   \* MERGEFORMAT </w:instrText>
        </w:r>
        <w:r>
          <w:fldChar w:fldCharType="separate"/>
        </w:r>
        <w:r w:rsidR="0040368B">
          <w:rPr>
            <w:noProof/>
          </w:rPr>
          <w:t>23</w:t>
        </w:r>
        <w:r>
          <w:rPr>
            <w:noProof/>
          </w:rPr>
          <w:fldChar w:fldCharType="end"/>
        </w:r>
      </w:p>
    </w:sdtContent>
  </w:sdt>
  <w:p w14:paraId="28A39126" w14:textId="77777777" w:rsidR="0008429E" w:rsidRDefault="000842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D56EA"/>
    <w:multiLevelType w:val="hybridMultilevel"/>
    <w:tmpl w:val="4F42024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EE6341E"/>
    <w:multiLevelType w:val="hybridMultilevel"/>
    <w:tmpl w:val="663C87C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Adam C. [NCR]">
    <w15:presenceInfo w15:providerId="AD" w15:userId="S-1-5-21-2086016090-1259623561-1170935872-578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DD9"/>
    <w:rsid w:val="000015D8"/>
    <w:rsid w:val="000035BE"/>
    <w:rsid w:val="0001254A"/>
    <w:rsid w:val="000144FA"/>
    <w:rsid w:val="0001516F"/>
    <w:rsid w:val="00032B4C"/>
    <w:rsid w:val="00034A02"/>
    <w:rsid w:val="00034D3E"/>
    <w:rsid w:val="000369EE"/>
    <w:rsid w:val="00043EB5"/>
    <w:rsid w:val="0005378F"/>
    <w:rsid w:val="00054710"/>
    <w:rsid w:val="00060EEF"/>
    <w:rsid w:val="00061A28"/>
    <w:rsid w:val="0006218F"/>
    <w:rsid w:val="00063FEC"/>
    <w:rsid w:val="000666EE"/>
    <w:rsid w:val="00067F48"/>
    <w:rsid w:val="000704BD"/>
    <w:rsid w:val="0007384D"/>
    <w:rsid w:val="000744E4"/>
    <w:rsid w:val="0008429E"/>
    <w:rsid w:val="00084C11"/>
    <w:rsid w:val="00084F03"/>
    <w:rsid w:val="000865CD"/>
    <w:rsid w:val="00090EF5"/>
    <w:rsid w:val="0009174E"/>
    <w:rsid w:val="000A56A2"/>
    <w:rsid w:val="000A6F62"/>
    <w:rsid w:val="000B0EE0"/>
    <w:rsid w:val="000B286C"/>
    <w:rsid w:val="000B3BC2"/>
    <w:rsid w:val="000B4FC7"/>
    <w:rsid w:val="000C095E"/>
    <w:rsid w:val="000C26F4"/>
    <w:rsid w:val="000C293B"/>
    <w:rsid w:val="000C34D5"/>
    <w:rsid w:val="000C595F"/>
    <w:rsid w:val="000D16B6"/>
    <w:rsid w:val="000D1BBF"/>
    <w:rsid w:val="000D46AD"/>
    <w:rsid w:val="000D5DBF"/>
    <w:rsid w:val="000D7A0A"/>
    <w:rsid w:val="000E1B11"/>
    <w:rsid w:val="000E2D3B"/>
    <w:rsid w:val="000E6B2D"/>
    <w:rsid w:val="000F0E8F"/>
    <w:rsid w:val="000F19A2"/>
    <w:rsid w:val="00100982"/>
    <w:rsid w:val="00101F80"/>
    <w:rsid w:val="00104D00"/>
    <w:rsid w:val="00106EE2"/>
    <w:rsid w:val="00117136"/>
    <w:rsid w:val="0011746F"/>
    <w:rsid w:val="00117EBD"/>
    <w:rsid w:val="00124DCA"/>
    <w:rsid w:val="00125EE8"/>
    <w:rsid w:val="00127CB6"/>
    <w:rsid w:val="00132E03"/>
    <w:rsid w:val="00136B3C"/>
    <w:rsid w:val="001527F6"/>
    <w:rsid w:val="0015431E"/>
    <w:rsid w:val="00156F17"/>
    <w:rsid w:val="001604BC"/>
    <w:rsid w:val="00160865"/>
    <w:rsid w:val="00164149"/>
    <w:rsid w:val="0016530C"/>
    <w:rsid w:val="001720F3"/>
    <w:rsid w:val="001754A2"/>
    <w:rsid w:val="00180E24"/>
    <w:rsid w:val="00181669"/>
    <w:rsid w:val="00181D35"/>
    <w:rsid w:val="00182182"/>
    <w:rsid w:val="00183D7A"/>
    <w:rsid w:val="00183FBC"/>
    <w:rsid w:val="001962E0"/>
    <w:rsid w:val="00197FD7"/>
    <w:rsid w:val="001A6280"/>
    <w:rsid w:val="001B07D7"/>
    <w:rsid w:val="001B170F"/>
    <w:rsid w:val="001B24F2"/>
    <w:rsid w:val="001B2AB7"/>
    <w:rsid w:val="001C280D"/>
    <w:rsid w:val="001C36D1"/>
    <w:rsid w:val="001C7628"/>
    <w:rsid w:val="001C7B51"/>
    <w:rsid w:val="001D0D44"/>
    <w:rsid w:val="001D1ACF"/>
    <w:rsid w:val="001D495F"/>
    <w:rsid w:val="001D616B"/>
    <w:rsid w:val="001D76F7"/>
    <w:rsid w:val="001E2BFA"/>
    <w:rsid w:val="001E38A1"/>
    <w:rsid w:val="001E78F7"/>
    <w:rsid w:val="001E7DDD"/>
    <w:rsid w:val="001F0643"/>
    <w:rsid w:val="001F1593"/>
    <w:rsid w:val="001F6412"/>
    <w:rsid w:val="00204358"/>
    <w:rsid w:val="0020692E"/>
    <w:rsid w:val="002124ED"/>
    <w:rsid w:val="0021546B"/>
    <w:rsid w:val="00215F2B"/>
    <w:rsid w:val="002164B6"/>
    <w:rsid w:val="00221123"/>
    <w:rsid w:val="002236BE"/>
    <w:rsid w:val="002239E9"/>
    <w:rsid w:val="00224380"/>
    <w:rsid w:val="00232200"/>
    <w:rsid w:val="00233F4F"/>
    <w:rsid w:val="00237AAA"/>
    <w:rsid w:val="002425B8"/>
    <w:rsid w:val="00252DBA"/>
    <w:rsid w:val="0025542C"/>
    <w:rsid w:val="00260D04"/>
    <w:rsid w:val="00261C3B"/>
    <w:rsid w:val="00261F5B"/>
    <w:rsid w:val="00262C5B"/>
    <w:rsid w:val="002646A6"/>
    <w:rsid w:val="00266847"/>
    <w:rsid w:val="00270CA0"/>
    <w:rsid w:val="00271A7E"/>
    <w:rsid w:val="0027496D"/>
    <w:rsid w:val="002821BC"/>
    <w:rsid w:val="002823BC"/>
    <w:rsid w:val="002825D9"/>
    <w:rsid w:val="0028284F"/>
    <w:rsid w:val="0029072B"/>
    <w:rsid w:val="00290865"/>
    <w:rsid w:val="002A1A18"/>
    <w:rsid w:val="002A60BB"/>
    <w:rsid w:val="002A65DC"/>
    <w:rsid w:val="002B3413"/>
    <w:rsid w:val="002B635F"/>
    <w:rsid w:val="002C06C8"/>
    <w:rsid w:val="002C1EB0"/>
    <w:rsid w:val="002C3B33"/>
    <w:rsid w:val="002D21BE"/>
    <w:rsid w:val="002D7DB1"/>
    <w:rsid w:val="002E0C96"/>
    <w:rsid w:val="002E2166"/>
    <w:rsid w:val="002E31E5"/>
    <w:rsid w:val="002F0604"/>
    <w:rsid w:val="002F1266"/>
    <w:rsid w:val="002F18BD"/>
    <w:rsid w:val="002F2B28"/>
    <w:rsid w:val="002F38D6"/>
    <w:rsid w:val="00301A67"/>
    <w:rsid w:val="003053C1"/>
    <w:rsid w:val="00306160"/>
    <w:rsid w:val="00311F88"/>
    <w:rsid w:val="003136FB"/>
    <w:rsid w:val="00313FC9"/>
    <w:rsid w:val="00317B51"/>
    <w:rsid w:val="00317C34"/>
    <w:rsid w:val="0032218E"/>
    <w:rsid w:val="00322CFD"/>
    <w:rsid w:val="00326B8A"/>
    <w:rsid w:val="00341D42"/>
    <w:rsid w:val="00344307"/>
    <w:rsid w:val="003504BE"/>
    <w:rsid w:val="00352290"/>
    <w:rsid w:val="0035395B"/>
    <w:rsid w:val="00353F06"/>
    <w:rsid w:val="00354BDE"/>
    <w:rsid w:val="00356846"/>
    <w:rsid w:val="003575B9"/>
    <w:rsid w:val="00360F4A"/>
    <w:rsid w:val="00366FDE"/>
    <w:rsid w:val="003727DC"/>
    <w:rsid w:val="00375D0A"/>
    <w:rsid w:val="0037710D"/>
    <w:rsid w:val="00377D41"/>
    <w:rsid w:val="00380540"/>
    <w:rsid w:val="003864DF"/>
    <w:rsid w:val="00386BA8"/>
    <w:rsid w:val="003871E1"/>
    <w:rsid w:val="003919AF"/>
    <w:rsid w:val="00392143"/>
    <w:rsid w:val="003935F3"/>
    <w:rsid w:val="00396953"/>
    <w:rsid w:val="003A02D7"/>
    <w:rsid w:val="003A15FE"/>
    <w:rsid w:val="003A509E"/>
    <w:rsid w:val="003A5246"/>
    <w:rsid w:val="003B0B14"/>
    <w:rsid w:val="003B5CEA"/>
    <w:rsid w:val="003C12D8"/>
    <w:rsid w:val="003C55D6"/>
    <w:rsid w:val="003C5F12"/>
    <w:rsid w:val="003D23FC"/>
    <w:rsid w:val="003D2A5D"/>
    <w:rsid w:val="003D40AF"/>
    <w:rsid w:val="003D71C1"/>
    <w:rsid w:val="003E1B06"/>
    <w:rsid w:val="003F00A9"/>
    <w:rsid w:val="003F3880"/>
    <w:rsid w:val="0040368B"/>
    <w:rsid w:val="00410038"/>
    <w:rsid w:val="00414DD7"/>
    <w:rsid w:val="00421401"/>
    <w:rsid w:val="00423757"/>
    <w:rsid w:val="00423913"/>
    <w:rsid w:val="004277F9"/>
    <w:rsid w:val="00433915"/>
    <w:rsid w:val="0043522E"/>
    <w:rsid w:val="00442A26"/>
    <w:rsid w:val="0044376C"/>
    <w:rsid w:val="00446B0D"/>
    <w:rsid w:val="00456B2C"/>
    <w:rsid w:val="00464ED8"/>
    <w:rsid w:val="00465839"/>
    <w:rsid w:val="00471237"/>
    <w:rsid w:val="004717DF"/>
    <w:rsid w:val="00486194"/>
    <w:rsid w:val="00486D9E"/>
    <w:rsid w:val="004905CF"/>
    <w:rsid w:val="00492C45"/>
    <w:rsid w:val="00494C39"/>
    <w:rsid w:val="00495200"/>
    <w:rsid w:val="004A3023"/>
    <w:rsid w:val="004A7143"/>
    <w:rsid w:val="004B05C2"/>
    <w:rsid w:val="004C234A"/>
    <w:rsid w:val="004C252E"/>
    <w:rsid w:val="004C5EA4"/>
    <w:rsid w:val="004D1A15"/>
    <w:rsid w:val="004D40E7"/>
    <w:rsid w:val="004E15BD"/>
    <w:rsid w:val="004E1F2B"/>
    <w:rsid w:val="004E40A1"/>
    <w:rsid w:val="004E6A3E"/>
    <w:rsid w:val="004F235C"/>
    <w:rsid w:val="004F6FB5"/>
    <w:rsid w:val="00507BE7"/>
    <w:rsid w:val="005119D3"/>
    <w:rsid w:val="00516FC2"/>
    <w:rsid w:val="00520BC4"/>
    <w:rsid w:val="00520C46"/>
    <w:rsid w:val="005213C8"/>
    <w:rsid w:val="00521488"/>
    <w:rsid w:val="00521E0D"/>
    <w:rsid w:val="00527C1D"/>
    <w:rsid w:val="00534008"/>
    <w:rsid w:val="00535BD7"/>
    <w:rsid w:val="00542464"/>
    <w:rsid w:val="00544ECC"/>
    <w:rsid w:val="0054506F"/>
    <w:rsid w:val="00551C4C"/>
    <w:rsid w:val="00553A37"/>
    <w:rsid w:val="005603B2"/>
    <w:rsid w:val="00561701"/>
    <w:rsid w:val="005665F5"/>
    <w:rsid w:val="00566791"/>
    <w:rsid w:val="00570793"/>
    <w:rsid w:val="0057328C"/>
    <w:rsid w:val="005732AE"/>
    <w:rsid w:val="00577109"/>
    <w:rsid w:val="0058124D"/>
    <w:rsid w:val="0058220E"/>
    <w:rsid w:val="005860E1"/>
    <w:rsid w:val="0058732C"/>
    <w:rsid w:val="005948BC"/>
    <w:rsid w:val="005959D2"/>
    <w:rsid w:val="00595FE2"/>
    <w:rsid w:val="005972B9"/>
    <w:rsid w:val="005A349A"/>
    <w:rsid w:val="005A4B88"/>
    <w:rsid w:val="005A592E"/>
    <w:rsid w:val="005B0CB3"/>
    <w:rsid w:val="005C200A"/>
    <w:rsid w:val="005C6043"/>
    <w:rsid w:val="005D0270"/>
    <w:rsid w:val="005D108B"/>
    <w:rsid w:val="005D50AD"/>
    <w:rsid w:val="005E1D4F"/>
    <w:rsid w:val="005E2C22"/>
    <w:rsid w:val="005E2E8E"/>
    <w:rsid w:val="005E43C8"/>
    <w:rsid w:val="005F19E6"/>
    <w:rsid w:val="005F441E"/>
    <w:rsid w:val="006034F1"/>
    <w:rsid w:val="006117E7"/>
    <w:rsid w:val="00614139"/>
    <w:rsid w:val="00617D3B"/>
    <w:rsid w:val="00622248"/>
    <w:rsid w:val="006229B5"/>
    <w:rsid w:val="00622EDF"/>
    <w:rsid w:val="00623CAC"/>
    <w:rsid w:val="00626E59"/>
    <w:rsid w:val="00627F11"/>
    <w:rsid w:val="00634039"/>
    <w:rsid w:val="00634DDD"/>
    <w:rsid w:val="00635CC6"/>
    <w:rsid w:val="00636713"/>
    <w:rsid w:val="00641336"/>
    <w:rsid w:val="00644456"/>
    <w:rsid w:val="00651492"/>
    <w:rsid w:val="0065459C"/>
    <w:rsid w:val="00655629"/>
    <w:rsid w:val="00656FFC"/>
    <w:rsid w:val="00657376"/>
    <w:rsid w:val="006575E7"/>
    <w:rsid w:val="00657BD5"/>
    <w:rsid w:val="00660E56"/>
    <w:rsid w:val="00673EDA"/>
    <w:rsid w:val="006749FB"/>
    <w:rsid w:val="00675500"/>
    <w:rsid w:val="00681CA4"/>
    <w:rsid w:val="006831CD"/>
    <w:rsid w:val="00683FA1"/>
    <w:rsid w:val="00686505"/>
    <w:rsid w:val="006902D0"/>
    <w:rsid w:val="00690BC5"/>
    <w:rsid w:val="00691BFC"/>
    <w:rsid w:val="0069220C"/>
    <w:rsid w:val="00693DD9"/>
    <w:rsid w:val="006A0B60"/>
    <w:rsid w:val="006A50F1"/>
    <w:rsid w:val="006A5952"/>
    <w:rsid w:val="006B14A3"/>
    <w:rsid w:val="006B41FE"/>
    <w:rsid w:val="006B590A"/>
    <w:rsid w:val="006B5BF0"/>
    <w:rsid w:val="006C5D32"/>
    <w:rsid w:val="006D4865"/>
    <w:rsid w:val="006D5680"/>
    <w:rsid w:val="006D788E"/>
    <w:rsid w:val="006E5531"/>
    <w:rsid w:val="006F0D1A"/>
    <w:rsid w:val="006F369C"/>
    <w:rsid w:val="006F38C3"/>
    <w:rsid w:val="006F4E90"/>
    <w:rsid w:val="006F5CF8"/>
    <w:rsid w:val="006F66D1"/>
    <w:rsid w:val="00703BCA"/>
    <w:rsid w:val="0070604D"/>
    <w:rsid w:val="0071744A"/>
    <w:rsid w:val="00717E77"/>
    <w:rsid w:val="00720404"/>
    <w:rsid w:val="00721B12"/>
    <w:rsid w:val="007246BE"/>
    <w:rsid w:val="00725507"/>
    <w:rsid w:val="00727F91"/>
    <w:rsid w:val="00730443"/>
    <w:rsid w:val="00734E23"/>
    <w:rsid w:val="007357DE"/>
    <w:rsid w:val="00737D11"/>
    <w:rsid w:val="00737DF0"/>
    <w:rsid w:val="0074350B"/>
    <w:rsid w:val="00743569"/>
    <w:rsid w:val="0075190E"/>
    <w:rsid w:val="0075267E"/>
    <w:rsid w:val="007634D3"/>
    <w:rsid w:val="007707B3"/>
    <w:rsid w:val="00773B5F"/>
    <w:rsid w:val="00777969"/>
    <w:rsid w:val="007842D4"/>
    <w:rsid w:val="007A0AB2"/>
    <w:rsid w:val="007A5C62"/>
    <w:rsid w:val="007B1E01"/>
    <w:rsid w:val="007B3FCE"/>
    <w:rsid w:val="007B55F4"/>
    <w:rsid w:val="007B79B7"/>
    <w:rsid w:val="007C0352"/>
    <w:rsid w:val="007D113A"/>
    <w:rsid w:val="007D3937"/>
    <w:rsid w:val="007E17F7"/>
    <w:rsid w:val="007E616E"/>
    <w:rsid w:val="007E6DDB"/>
    <w:rsid w:val="007F3AAF"/>
    <w:rsid w:val="007F48DC"/>
    <w:rsid w:val="007F4EC5"/>
    <w:rsid w:val="007F563E"/>
    <w:rsid w:val="00801D2E"/>
    <w:rsid w:val="00806603"/>
    <w:rsid w:val="0080706A"/>
    <w:rsid w:val="00823D8B"/>
    <w:rsid w:val="008279B6"/>
    <w:rsid w:val="00833502"/>
    <w:rsid w:val="00833A6E"/>
    <w:rsid w:val="00835545"/>
    <w:rsid w:val="00837AB1"/>
    <w:rsid w:val="0084398F"/>
    <w:rsid w:val="00845AC6"/>
    <w:rsid w:val="00845D62"/>
    <w:rsid w:val="0085004A"/>
    <w:rsid w:val="00850E9F"/>
    <w:rsid w:val="00851119"/>
    <w:rsid w:val="00854D3E"/>
    <w:rsid w:val="00855AFF"/>
    <w:rsid w:val="00855B8D"/>
    <w:rsid w:val="00873DF6"/>
    <w:rsid w:val="00874000"/>
    <w:rsid w:val="00874EE8"/>
    <w:rsid w:val="0087785E"/>
    <w:rsid w:val="008830F7"/>
    <w:rsid w:val="00884C36"/>
    <w:rsid w:val="00885C52"/>
    <w:rsid w:val="00890A74"/>
    <w:rsid w:val="00896367"/>
    <w:rsid w:val="008963EF"/>
    <w:rsid w:val="008A5A2D"/>
    <w:rsid w:val="008B69AF"/>
    <w:rsid w:val="008D213A"/>
    <w:rsid w:val="008F1847"/>
    <w:rsid w:val="00904297"/>
    <w:rsid w:val="00910982"/>
    <w:rsid w:val="00913140"/>
    <w:rsid w:val="009131CB"/>
    <w:rsid w:val="00915E67"/>
    <w:rsid w:val="00920F85"/>
    <w:rsid w:val="00922D60"/>
    <w:rsid w:val="00922F1F"/>
    <w:rsid w:val="009232CB"/>
    <w:rsid w:val="00930CDB"/>
    <w:rsid w:val="00934185"/>
    <w:rsid w:val="0093732C"/>
    <w:rsid w:val="00944F2C"/>
    <w:rsid w:val="00946314"/>
    <w:rsid w:val="0094671F"/>
    <w:rsid w:val="00951E0B"/>
    <w:rsid w:val="00952D7D"/>
    <w:rsid w:val="009538FC"/>
    <w:rsid w:val="00965932"/>
    <w:rsid w:val="00967A4C"/>
    <w:rsid w:val="00985A22"/>
    <w:rsid w:val="00985F5B"/>
    <w:rsid w:val="0098663A"/>
    <w:rsid w:val="00990F31"/>
    <w:rsid w:val="009916C5"/>
    <w:rsid w:val="00991B8A"/>
    <w:rsid w:val="00992690"/>
    <w:rsid w:val="009A0192"/>
    <w:rsid w:val="009A2FB4"/>
    <w:rsid w:val="009A4AF7"/>
    <w:rsid w:val="009A722D"/>
    <w:rsid w:val="009A7DE2"/>
    <w:rsid w:val="009B6C41"/>
    <w:rsid w:val="009C067E"/>
    <w:rsid w:val="009C68BB"/>
    <w:rsid w:val="009D59F9"/>
    <w:rsid w:val="009E3BE7"/>
    <w:rsid w:val="009F034C"/>
    <w:rsid w:val="009F4001"/>
    <w:rsid w:val="009F444A"/>
    <w:rsid w:val="009F5A9B"/>
    <w:rsid w:val="00A056D5"/>
    <w:rsid w:val="00A0588F"/>
    <w:rsid w:val="00A06985"/>
    <w:rsid w:val="00A11516"/>
    <w:rsid w:val="00A11FA6"/>
    <w:rsid w:val="00A12F5B"/>
    <w:rsid w:val="00A13D73"/>
    <w:rsid w:val="00A16942"/>
    <w:rsid w:val="00A23A3A"/>
    <w:rsid w:val="00A27182"/>
    <w:rsid w:val="00A3424B"/>
    <w:rsid w:val="00A422D6"/>
    <w:rsid w:val="00A44E21"/>
    <w:rsid w:val="00A469E6"/>
    <w:rsid w:val="00A507BA"/>
    <w:rsid w:val="00A526EE"/>
    <w:rsid w:val="00A5348D"/>
    <w:rsid w:val="00A56D79"/>
    <w:rsid w:val="00A6292C"/>
    <w:rsid w:val="00A66E1C"/>
    <w:rsid w:val="00A7010B"/>
    <w:rsid w:val="00A70EA2"/>
    <w:rsid w:val="00A72AC4"/>
    <w:rsid w:val="00A72B19"/>
    <w:rsid w:val="00A7417C"/>
    <w:rsid w:val="00A74629"/>
    <w:rsid w:val="00A75EF4"/>
    <w:rsid w:val="00A76187"/>
    <w:rsid w:val="00A7662D"/>
    <w:rsid w:val="00A80761"/>
    <w:rsid w:val="00A83BA1"/>
    <w:rsid w:val="00A87415"/>
    <w:rsid w:val="00A95058"/>
    <w:rsid w:val="00A96044"/>
    <w:rsid w:val="00A96BC9"/>
    <w:rsid w:val="00AA0DD7"/>
    <w:rsid w:val="00AA1DF1"/>
    <w:rsid w:val="00AA31B3"/>
    <w:rsid w:val="00AA421B"/>
    <w:rsid w:val="00AA60BB"/>
    <w:rsid w:val="00AB07CC"/>
    <w:rsid w:val="00AB2BA4"/>
    <w:rsid w:val="00AC49E5"/>
    <w:rsid w:val="00AC51EA"/>
    <w:rsid w:val="00AD1131"/>
    <w:rsid w:val="00AD4586"/>
    <w:rsid w:val="00AE099C"/>
    <w:rsid w:val="00AE7A6C"/>
    <w:rsid w:val="00AF16ED"/>
    <w:rsid w:val="00AF3040"/>
    <w:rsid w:val="00B02BC2"/>
    <w:rsid w:val="00B04B46"/>
    <w:rsid w:val="00B1390D"/>
    <w:rsid w:val="00B13B9D"/>
    <w:rsid w:val="00B13BA0"/>
    <w:rsid w:val="00B14D83"/>
    <w:rsid w:val="00B15F61"/>
    <w:rsid w:val="00B2157C"/>
    <w:rsid w:val="00B3492B"/>
    <w:rsid w:val="00B43169"/>
    <w:rsid w:val="00B67E12"/>
    <w:rsid w:val="00B750D4"/>
    <w:rsid w:val="00B7696C"/>
    <w:rsid w:val="00B82969"/>
    <w:rsid w:val="00B840DE"/>
    <w:rsid w:val="00B86AB3"/>
    <w:rsid w:val="00B874E5"/>
    <w:rsid w:val="00B87D37"/>
    <w:rsid w:val="00BA5718"/>
    <w:rsid w:val="00BA6AA3"/>
    <w:rsid w:val="00BA7892"/>
    <w:rsid w:val="00BB2146"/>
    <w:rsid w:val="00BB6049"/>
    <w:rsid w:val="00BC103B"/>
    <w:rsid w:val="00BC3A73"/>
    <w:rsid w:val="00BC3A90"/>
    <w:rsid w:val="00BC4F82"/>
    <w:rsid w:val="00BC7A0E"/>
    <w:rsid w:val="00BD4C89"/>
    <w:rsid w:val="00BD4E8E"/>
    <w:rsid w:val="00BD4EF4"/>
    <w:rsid w:val="00BE0A69"/>
    <w:rsid w:val="00BE2813"/>
    <w:rsid w:val="00BE5C09"/>
    <w:rsid w:val="00C0254D"/>
    <w:rsid w:val="00C02DDC"/>
    <w:rsid w:val="00C12DAD"/>
    <w:rsid w:val="00C145C8"/>
    <w:rsid w:val="00C17334"/>
    <w:rsid w:val="00C25309"/>
    <w:rsid w:val="00C32413"/>
    <w:rsid w:val="00C35E81"/>
    <w:rsid w:val="00C37086"/>
    <w:rsid w:val="00C41812"/>
    <w:rsid w:val="00C423D4"/>
    <w:rsid w:val="00C42929"/>
    <w:rsid w:val="00C44CCE"/>
    <w:rsid w:val="00C45492"/>
    <w:rsid w:val="00C45C3E"/>
    <w:rsid w:val="00C557AB"/>
    <w:rsid w:val="00C63404"/>
    <w:rsid w:val="00C6713A"/>
    <w:rsid w:val="00C70E19"/>
    <w:rsid w:val="00C75D00"/>
    <w:rsid w:val="00C80B04"/>
    <w:rsid w:val="00C859D2"/>
    <w:rsid w:val="00C91AAC"/>
    <w:rsid w:val="00C94D44"/>
    <w:rsid w:val="00CB5FB7"/>
    <w:rsid w:val="00CC0004"/>
    <w:rsid w:val="00CC17EA"/>
    <w:rsid w:val="00CC1D3E"/>
    <w:rsid w:val="00CC507A"/>
    <w:rsid w:val="00CD0406"/>
    <w:rsid w:val="00CD2E9B"/>
    <w:rsid w:val="00CD3CD2"/>
    <w:rsid w:val="00CD548D"/>
    <w:rsid w:val="00CE0B41"/>
    <w:rsid w:val="00CF1505"/>
    <w:rsid w:val="00CF3293"/>
    <w:rsid w:val="00CF4BFE"/>
    <w:rsid w:val="00D01F8D"/>
    <w:rsid w:val="00D03E7F"/>
    <w:rsid w:val="00D04C93"/>
    <w:rsid w:val="00D05281"/>
    <w:rsid w:val="00D10BFD"/>
    <w:rsid w:val="00D13D2B"/>
    <w:rsid w:val="00D14E57"/>
    <w:rsid w:val="00D21979"/>
    <w:rsid w:val="00D31900"/>
    <w:rsid w:val="00D3609B"/>
    <w:rsid w:val="00D36B2B"/>
    <w:rsid w:val="00D36FD9"/>
    <w:rsid w:val="00D4000D"/>
    <w:rsid w:val="00D40823"/>
    <w:rsid w:val="00D40A7D"/>
    <w:rsid w:val="00D422D5"/>
    <w:rsid w:val="00D474CC"/>
    <w:rsid w:val="00D515BF"/>
    <w:rsid w:val="00D519A5"/>
    <w:rsid w:val="00D52DE3"/>
    <w:rsid w:val="00D54D99"/>
    <w:rsid w:val="00D57997"/>
    <w:rsid w:val="00D60CB8"/>
    <w:rsid w:val="00D6455E"/>
    <w:rsid w:val="00D64FB0"/>
    <w:rsid w:val="00D723F2"/>
    <w:rsid w:val="00D800EB"/>
    <w:rsid w:val="00D807C9"/>
    <w:rsid w:val="00D844BB"/>
    <w:rsid w:val="00D947F5"/>
    <w:rsid w:val="00DA273A"/>
    <w:rsid w:val="00DB67C9"/>
    <w:rsid w:val="00DB6BDB"/>
    <w:rsid w:val="00DC055B"/>
    <w:rsid w:val="00DC34DA"/>
    <w:rsid w:val="00DC78F6"/>
    <w:rsid w:val="00DD1696"/>
    <w:rsid w:val="00DD5093"/>
    <w:rsid w:val="00DD535A"/>
    <w:rsid w:val="00DD79A0"/>
    <w:rsid w:val="00DE0E93"/>
    <w:rsid w:val="00DE2EB0"/>
    <w:rsid w:val="00DE5BCA"/>
    <w:rsid w:val="00DE6287"/>
    <w:rsid w:val="00DF30DE"/>
    <w:rsid w:val="00DF72D1"/>
    <w:rsid w:val="00E02252"/>
    <w:rsid w:val="00E02722"/>
    <w:rsid w:val="00E0298F"/>
    <w:rsid w:val="00E04314"/>
    <w:rsid w:val="00E0666E"/>
    <w:rsid w:val="00E15D6C"/>
    <w:rsid w:val="00E22FFA"/>
    <w:rsid w:val="00E25E4C"/>
    <w:rsid w:val="00E264F9"/>
    <w:rsid w:val="00E26954"/>
    <w:rsid w:val="00E26DBA"/>
    <w:rsid w:val="00E31D57"/>
    <w:rsid w:val="00E37187"/>
    <w:rsid w:val="00E643FF"/>
    <w:rsid w:val="00E7115B"/>
    <w:rsid w:val="00E835F2"/>
    <w:rsid w:val="00E83CC7"/>
    <w:rsid w:val="00E84915"/>
    <w:rsid w:val="00E84F90"/>
    <w:rsid w:val="00E86C3D"/>
    <w:rsid w:val="00E91E3C"/>
    <w:rsid w:val="00E92107"/>
    <w:rsid w:val="00E95221"/>
    <w:rsid w:val="00E96FC6"/>
    <w:rsid w:val="00EA7765"/>
    <w:rsid w:val="00EA79C1"/>
    <w:rsid w:val="00EB25B5"/>
    <w:rsid w:val="00EB38C2"/>
    <w:rsid w:val="00EB5F8A"/>
    <w:rsid w:val="00EC54D7"/>
    <w:rsid w:val="00EC5C6A"/>
    <w:rsid w:val="00ED2BFE"/>
    <w:rsid w:val="00ED56C2"/>
    <w:rsid w:val="00EE1119"/>
    <w:rsid w:val="00EE2295"/>
    <w:rsid w:val="00EE5371"/>
    <w:rsid w:val="00EF0409"/>
    <w:rsid w:val="00EF228A"/>
    <w:rsid w:val="00EF28B4"/>
    <w:rsid w:val="00EF46CD"/>
    <w:rsid w:val="00F176CF"/>
    <w:rsid w:val="00F2032E"/>
    <w:rsid w:val="00F20704"/>
    <w:rsid w:val="00F21373"/>
    <w:rsid w:val="00F32015"/>
    <w:rsid w:val="00F323A5"/>
    <w:rsid w:val="00F36A22"/>
    <w:rsid w:val="00F36D69"/>
    <w:rsid w:val="00F37D20"/>
    <w:rsid w:val="00F42CDE"/>
    <w:rsid w:val="00F44F2A"/>
    <w:rsid w:val="00F458FB"/>
    <w:rsid w:val="00F46FE9"/>
    <w:rsid w:val="00F5720B"/>
    <w:rsid w:val="00F57F60"/>
    <w:rsid w:val="00F67D6F"/>
    <w:rsid w:val="00F7061E"/>
    <w:rsid w:val="00F70699"/>
    <w:rsid w:val="00F721E4"/>
    <w:rsid w:val="00F73B49"/>
    <w:rsid w:val="00F748EB"/>
    <w:rsid w:val="00F7554D"/>
    <w:rsid w:val="00F76A8E"/>
    <w:rsid w:val="00F80FE9"/>
    <w:rsid w:val="00F82BBF"/>
    <w:rsid w:val="00F90A89"/>
    <w:rsid w:val="00F94264"/>
    <w:rsid w:val="00FA2D21"/>
    <w:rsid w:val="00FA3D91"/>
    <w:rsid w:val="00FB0FC0"/>
    <w:rsid w:val="00FB7559"/>
    <w:rsid w:val="00FC5A0C"/>
    <w:rsid w:val="00FD09AE"/>
    <w:rsid w:val="00FD76D3"/>
    <w:rsid w:val="00FD76FD"/>
    <w:rsid w:val="00FE2F7E"/>
    <w:rsid w:val="00FE4F8C"/>
    <w:rsid w:val="00FE6815"/>
    <w:rsid w:val="00FF634E"/>
    <w:rsid w:val="00FF6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B6166"/>
  <w15:docId w15:val="{E797FE7B-266F-48A8-B90C-EE75CCA17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595F"/>
    <w:pPr>
      <w:keepNext/>
      <w:keepLines/>
      <w:spacing w:before="240" w:after="0"/>
      <w:outlineLvl w:val="0"/>
    </w:pPr>
    <w:rPr>
      <w:rFonts w:eastAsiaTheme="majorEastAsia" w:cstheme="majorBidi"/>
      <w:b/>
      <w:sz w:val="26"/>
      <w:szCs w:val="32"/>
    </w:rPr>
  </w:style>
  <w:style w:type="paragraph" w:styleId="Heading2">
    <w:name w:val="heading 2"/>
    <w:basedOn w:val="Normal"/>
    <w:next w:val="Normal"/>
    <w:link w:val="Heading2Char"/>
    <w:uiPriority w:val="9"/>
    <w:unhideWhenUsed/>
    <w:qFormat/>
    <w:rsid w:val="00561701"/>
    <w:pPr>
      <w:keepNext/>
      <w:keepLines/>
      <w:spacing w:before="40" w:after="0"/>
      <w:outlineLvl w:val="1"/>
      <w:pPrChange w:id="0" w:author="Smith,Adam C. [NCR]" w:date="2020-04-03T09:14:00Z">
        <w:pPr>
          <w:keepNext/>
          <w:keepLines/>
          <w:spacing w:before="40" w:line="276" w:lineRule="auto"/>
          <w:outlineLvl w:val="1"/>
        </w:pPr>
      </w:pPrChange>
    </w:pPr>
    <w:rPr>
      <w:rFonts w:eastAsiaTheme="majorEastAsia" w:cstheme="majorBidi"/>
      <w:b/>
      <w:i/>
      <w:sz w:val="24"/>
      <w:szCs w:val="26"/>
      <w:rPrChange w:id="0" w:author="Smith,Adam C. [NCR]" w:date="2020-04-03T09:14:00Z">
        <w:rPr>
          <w:rFonts w:asciiTheme="minorHAnsi" w:eastAsiaTheme="majorEastAsia" w:hAnsiTheme="minorHAnsi" w:cstheme="majorBidi"/>
          <w:i/>
          <w:sz w:val="24"/>
          <w:szCs w:val="26"/>
          <w:lang w:val="en-US" w:eastAsia="en-US" w:bidi="ar-SA"/>
        </w:rPr>
      </w:rPrChange>
    </w:rPr>
  </w:style>
  <w:style w:type="paragraph" w:styleId="Heading3">
    <w:name w:val="heading 3"/>
    <w:basedOn w:val="Normal"/>
    <w:next w:val="Normal"/>
    <w:link w:val="Heading3Char"/>
    <w:uiPriority w:val="9"/>
    <w:unhideWhenUsed/>
    <w:qFormat/>
    <w:rsid w:val="005860E1"/>
    <w:pPr>
      <w:keepNext/>
      <w:keepLines/>
      <w:spacing w:before="40" w:after="0"/>
      <w:outlineLvl w:val="2"/>
    </w:pPr>
    <w:rPr>
      <w:rFonts w:asciiTheme="majorHAnsi" w:eastAsiaTheme="majorEastAsia" w:hAnsiTheme="majorHAnsi"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TDisplayEquation">
    <w:name w:val="MTDisplayEquation"/>
    <w:basedOn w:val="Normal"/>
    <w:next w:val="Normal"/>
    <w:link w:val="MTDisplayEquationChar"/>
    <w:rsid w:val="007246BE"/>
    <w:pPr>
      <w:tabs>
        <w:tab w:val="center" w:pos="4680"/>
        <w:tab w:val="right" w:pos="9360"/>
      </w:tabs>
    </w:pPr>
  </w:style>
  <w:style w:type="character" w:customStyle="1" w:styleId="MTDisplayEquationChar">
    <w:name w:val="MTDisplayEquation Char"/>
    <w:basedOn w:val="DefaultParagraphFont"/>
    <w:link w:val="MTDisplayEquation"/>
    <w:rsid w:val="007246BE"/>
  </w:style>
  <w:style w:type="character" w:styleId="CommentReference">
    <w:name w:val="annotation reference"/>
    <w:basedOn w:val="DefaultParagraphFont"/>
    <w:uiPriority w:val="99"/>
    <w:semiHidden/>
    <w:unhideWhenUsed/>
    <w:rsid w:val="00B87D37"/>
    <w:rPr>
      <w:sz w:val="16"/>
      <w:szCs w:val="16"/>
    </w:rPr>
  </w:style>
  <w:style w:type="paragraph" w:styleId="CommentText">
    <w:name w:val="annotation text"/>
    <w:basedOn w:val="Normal"/>
    <w:link w:val="CommentTextChar"/>
    <w:uiPriority w:val="99"/>
    <w:semiHidden/>
    <w:unhideWhenUsed/>
    <w:rsid w:val="00B87D37"/>
    <w:pPr>
      <w:spacing w:line="240" w:lineRule="auto"/>
    </w:pPr>
    <w:rPr>
      <w:sz w:val="20"/>
      <w:szCs w:val="20"/>
    </w:rPr>
  </w:style>
  <w:style w:type="character" w:customStyle="1" w:styleId="CommentTextChar">
    <w:name w:val="Comment Text Char"/>
    <w:basedOn w:val="DefaultParagraphFont"/>
    <w:link w:val="CommentText"/>
    <w:uiPriority w:val="99"/>
    <w:semiHidden/>
    <w:rsid w:val="00B87D37"/>
    <w:rPr>
      <w:sz w:val="20"/>
      <w:szCs w:val="20"/>
    </w:rPr>
  </w:style>
  <w:style w:type="paragraph" w:styleId="CommentSubject">
    <w:name w:val="annotation subject"/>
    <w:basedOn w:val="CommentText"/>
    <w:next w:val="CommentText"/>
    <w:link w:val="CommentSubjectChar"/>
    <w:uiPriority w:val="99"/>
    <w:semiHidden/>
    <w:unhideWhenUsed/>
    <w:rsid w:val="00B87D37"/>
    <w:rPr>
      <w:b/>
      <w:bCs/>
    </w:rPr>
  </w:style>
  <w:style w:type="character" w:customStyle="1" w:styleId="CommentSubjectChar">
    <w:name w:val="Comment Subject Char"/>
    <w:basedOn w:val="CommentTextChar"/>
    <w:link w:val="CommentSubject"/>
    <w:uiPriority w:val="99"/>
    <w:semiHidden/>
    <w:rsid w:val="00B87D37"/>
    <w:rPr>
      <w:b/>
      <w:bCs/>
      <w:sz w:val="20"/>
      <w:szCs w:val="20"/>
    </w:rPr>
  </w:style>
  <w:style w:type="paragraph" w:styleId="BalloonText">
    <w:name w:val="Balloon Text"/>
    <w:basedOn w:val="Normal"/>
    <w:link w:val="BalloonTextChar"/>
    <w:uiPriority w:val="99"/>
    <w:semiHidden/>
    <w:unhideWhenUsed/>
    <w:rsid w:val="00B87D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7D37"/>
    <w:rPr>
      <w:rFonts w:ascii="Tahoma" w:hAnsi="Tahoma" w:cs="Tahoma"/>
      <w:sz w:val="16"/>
      <w:szCs w:val="16"/>
    </w:rPr>
  </w:style>
  <w:style w:type="character" w:customStyle="1" w:styleId="self-citation-authors">
    <w:name w:val="self-citation-authors"/>
    <w:basedOn w:val="DefaultParagraphFont"/>
    <w:rsid w:val="00951E0B"/>
  </w:style>
  <w:style w:type="character" w:customStyle="1" w:styleId="self-citation-year">
    <w:name w:val="self-citation-year"/>
    <w:basedOn w:val="DefaultParagraphFont"/>
    <w:rsid w:val="00951E0B"/>
  </w:style>
  <w:style w:type="character" w:customStyle="1" w:styleId="self-citation-title">
    <w:name w:val="self-citation-title"/>
    <w:basedOn w:val="DefaultParagraphFont"/>
    <w:rsid w:val="00951E0B"/>
  </w:style>
  <w:style w:type="character" w:customStyle="1" w:styleId="self-citation-journal">
    <w:name w:val="self-citation-journal"/>
    <w:basedOn w:val="DefaultParagraphFont"/>
    <w:rsid w:val="00951E0B"/>
  </w:style>
  <w:style w:type="character" w:customStyle="1" w:styleId="self-citation-volume">
    <w:name w:val="self-citation-volume"/>
    <w:basedOn w:val="DefaultParagraphFont"/>
    <w:rsid w:val="00951E0B"/>
  </w:style>
  <w:style w:type="character" w:customStyle="1" w:styleId="self-citation-elocation">
    <w:name w:val="self-citation-elocation"/>
    <w:basedOn w:val="DefaultParagraphFont"/>
    <w:rsid w:val="00951E0B"/>
  </w:style>
  <w:style w:type="character" w:styleId="Hyperlink">
    <w:name w:val="Hyperlink"/>
    <w:basedOn w:val="DefaultParagraphFont"/>
    <w:uiPriority w:val="99"/>
    <w:unhideWhenUsed/>
    <w:rsid w:val="00951E0B"/>
    <w:rPr>
      <w:color w:val="0000FF"/>
      <w:u w:val="single"/>
    </w:rPr>
  </w:style>
  <w:style w:type="table" w:styleId="TableGrid">
    <w:name w:val="Table Grid"/>
    <w:basedOn w:val="TableNormal"/>
    <w:uiPriority w:val="59"/>
    <w:rsid w:val="006F0D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1744A"/>
    <w:pPr>
      <w:autoSpaceDE w:val="0"/>
      <w:autoSpaceDN w:val="0"/>
      <w:adjustRightInd w:val="0"/>
      <w:spacing w:after="0" w:line="240" w:lineRule="auto"/>
    </w:pPr>
    <w:rPr>
      <w:rFonts w:ascii="Code" w:hAnsi="Code" w:cs="Code"/>
      <w:color w:val="000000"/>
      <w:sz w:val="24"/>
      <w:szCs w:val="24"/>
      <w:lang w:val="en-CA"/>
    </w:rPr>
  </w:style>
  <w:style w:type="character" w:styleId="PlaceholderText">
    <w:name w:val="Placeholder Text"/>
    <w:basedOn w:val="DefaultParagraphFont"/>
    <w:uiPriority w:val="99"/>
    <w:semiHidden/>
    <w:rsid w:val="00C859D2"/>
    <w:rPr>
      <w:color w:val="808080"/>
    </w:rPr>
  </w:style>
  <w:style w:type="character" w:customStyle="1" w:styleId="lrzxr">
    <w:name w:val="lrzxr"/>
    <w:basedOn w:val="DefaultParagraphFont"/>
    <w:rsid w:val="00855AFF"/>
  </w:style>
  <w:style w:type="paragraph" w:styleId="ListParagraph">
    <w:name w:val="List Paragraph"/>
    <w:basedOn w:val="Normal"/>
    <w:uiPriority w:val="34"/>
    <w:qFormat/>
    <w:rsid w:val="00823D8B"/>
    <w:pPr>
      <w:ind w:left="720"/>
      <w:contextualSpacing/>
    </w:pPr>
  </w:style>
  <w:style w:type="character" w:customStyle="1" w:styleId="authors">
    <w:name w:val="authors"/>
    <w:basedOn w:val="DefaultParagraphFont"/>
    <w:rsid w:val="00542464"/>
  </w:style>
  <w:style w:type="character" w:customStyle="1" w:styleId="Date1">
    <w:name w:val="Date1"/>
    <w:basedOn w:val="DefaultParagraphFont"/>
    <w:rsid w:val="00542464"/>
  </w:style>
  <w:style w:type="character" w:customStyle="1" w:styleId="arttitle">
    <w:name w:val="art_title"/>
    <w:basedOn w:val="DefaultParagraphFont"/>
    <w:rsid w:val="00542464"/>
  </w:style>
  <w:style w:type="character" w:customStyle="1" w:styleId="serialtitle">
    <w:name w:val="serial_title"/>
    <w:basedOn w:val="DefaultParagraphFont"/>
    <w:rsid w:val="00542464"/>
  </w:style>
  <w:style w:type="character" w:customStyle="1" w:styleId="volumeissue">
    <w:name w:val="volume_issue"/>
    <w:basedOn w:val="DefaultParagraphFont"/>
    <w:rsid w:val="00542464"/>
  </w:style>
  <w:style w:type="character" w:customStyle="1" w:styleId="pagerange">
    <w:name w:val="page_range"/>
    <w:basedOn w:val="DefaultParagraphFont"/>
    <w:rsid w:val="00542464"/>
  </w:style>
  <w:style w:type="character" w:customStyle="1" w:styleId="doilink">
    <w:name w:val="doi_link"/>
    <w:basedOn w:val="DefaultParagraphFont"/>
    <w:rsid w:val="00542464"/>
  </w:style>
  <w:style w:type="character" w:styleId="Emphasis">
    <w:name w:val="Emphasis"/>
    <w:basedOn w:val="DefaultParagraphFont"/>
    <w:uiPriority w:val="20"/>
    <w:qFormat/>
    <w:rsid w:val="00910982"/>
    <w:rPr>
      <w:i/>
      <w:iCs/>
    </w:rPr>
  </w:style>
  <w:style w:type="character" w:styleId="FollowedHyperlink">
    <w:name w:val="FollowedHyperlink"/>
    <w:basedOn w:val="DefaultParagraphFont"/>
    <w:uiPriority w:val="99"/>
    <w:semiHidden/>
    <w:unhideWhenUsed/>
    <w:rsid w:val="00727F91"/>
    <w:rPr>
      <w:color w:val="800080" w:themeColor="followedHyperlink"/>
      <w:u w:val="single"/>
    </w:rPr>
  </w:style>
  <w:style w:type="character" w:customStyle="1" w:styleId="author">
    <w:name w:val="author"/>
    <w:basedOn w:val="DefaultParagraphFont"/>
    <w:rsid w:val="006831CD"/>
  </w:style>
  <w:style w:type="character" w:customStyle="1" w:styleId="pubyear">
    <w:name w:val="pubyear"/>
    <w:basedOn w:val="DefaultParagraphFont"/>
    <w:rsid w:val="006831CD"/>
  </w:style>
  <w:style w:type="character" w:customStyle="1" w:styleId="articletitle">
    <w:name w:val="articletitle"/>
    <w:basedOn w:val="DefaultParagraphFont"/>
    <w:rsid w:val="006831CD"/>
  </w:style>
  <w:style w:type="character" w:customStyle="1" w:styleId="vol">
    <w:name w:val="vol"/>
    <w:basedOn w:val="DefaultParagraphFont"/>
    <w:rsid w:val="006831CD"/>
  </w:style>
  <w:style w:type="character" w:customStyle="1" w:styleId="citedissue">
    <w:name w:val="citedissue"/>
    <w:basedOn w:val="DefaultParagraphFont"/>
    <w:rsid w:val="006831CD"/>
  </w:style>
  <w:style w:type="character" w:customStyle="1" w:styleId="pagefirst">
    <w:name w:val="pagefirst"/>
    <w:basedOn w:val="DefaultParagraphFont"/>
    <w:rsid w:val="006831CD"/>
  </w:style>
  <w:style w:type="character" w:customStyle="1" w:styleId="pagelast">
    <w:name w:val="pagelast"/>
    <w:basedOn w:val="DefaultParagraphFont"/>
    <w:rsid w:val="006831CD"/>
  </w:style>
  <w:style w:type="character" w:customStyle="1" w:styleId="Heading1Char">
    <w:name w:val="Heading 1 Char"/>
    <w:basedOn w:val="DefaultParagraphFont"/>
    <w:link w:val="Heading1"/>
    <w:uiPriority w:val="9"/>
    <w:rsid w:val="000C595F"/>
    <w:rPr>
      <w:rFonts w:eastAsiaTheme="majorEastAsia" w:cstheme="majorBidi"/>
      <w:b/>
      <w:sz w:val="26"/>
      <w:szCs w:val="32"/>
    </w:rPr>
  </w:style>
  <w:style w:type="character" w:customStyle="1" w:styleId="Heading2Char">
    <w:name w:val="Heading 2 Char"/>
    <w:basedOn w:val="DefaultParagraphFont"/>
    <w:link w:val="Heading2"/>
    <w:uiPriority w:val="9"/>
    <w:rsid w:val="00561701"/>
    <w:rPr>
      <w:rFonts w:eastAsiaTheme="majorEastAsia" w:cstheme="majorBidi"/>
      <w:b/>
      <w:i/>
      <w:sz w:val="24"/>
      <w:szCs w:val="26"/>
    </w:rPr>
  </w:style>
  <w:style w:type="paragraph" w:styleId="Title">
    <w:name w:val="Title"/>
    <w:basedOn w:val="Normal"/>
    <w:next w:val="Normal"/>
    <w:link w:val="TitleChar"/>
    <w:uiPriority w:val="10"/>
    <w:qFormat/>
    <w:rsid w:val="00F70699"/>
    <w:pPr>
      <w:spacing w:after="0" w:line="240" w:lineRule="auto"/>
      <w:contextualSpacing/>
      <w:jc w:val="center"/>
    </w:pPr>
    <w:rPr>
      <w:rFonts w:asciiTheme="majorHAnsi" w:eastAsiaTheme="majorEastAsia" w:hAnsiTheme="majorHAnsi" w:cstheme="majorBidi"/>
      <w:spacing w:val="-10"/>
      <w:kern w:val="28"/>
      <w:sz w:val="32"/>
      <w:szCs w:val="56"/>
    </w:rPr>
  </w:style>
  <w:style w:type="character" w:customStyle="1" w:styleId="TitleChar">
    <w:name w:val="Title Char"/>
    <w:basedOn w:val="DefaultParagraphFont"/>
    <w:link w:val="Title"/>
    <w:uiPriority w:val="10"/>
    <w:rsid w:val="00F70699"/>
    <w:rPr>
      <w:rFonts w:asciiTheme="majorHAnsi" w:eastAsiaTheme="majorEastAsia" w:hAnsiTheme="majorHAnsi" w:cstheme="majorBidi"/>
      <w:spacing w:val="-10"/>
      <w:kern w:val="28"/>
      <w:sz w:val="32"/>
      <w:szCs w:val="56"/>
    </w:rPr>
  </w:style>
  <w:style w:type="character" w:customStyle="1" w:styleId="orcid-id-https">
    <w:name w:val="orcid-id-https"/>
    <w:basedOn w:val="DefaultParagraphFont"/>
    <w:rsid w:val="00C0254D"/>
  </w:style>
  <w:style w:type="paragraph" w:styleId="Header">
    <w:name w:val="header"/>
    <w:basedOn w:val="Normal"/>
    <w:link w:val="HeaderChar"/>
    <w:uiPriority w:val="99"/>
    <w:unhideWhenUsed/>
    <w:rsid w:val="005D02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270"/>
  </w:style>
  <w:style w:type="paragraph" w:styleId="Footer">
    <w:name w:val="footer"/>
    <w:basedOn w:val="Normal"/>
    <w:link w:val="FooterChar"/>
    <w:uiPriority w:val="99"/>
    <w:unhideWhenUsed/>
    <w:rsid w:val="005D02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270"/>
  </w:style>
  <w:style w:type="character" w:styleId="LineNumber">
    <w:name w:val="line number"/>
    <w:basedOn w:val="DefaultParagraphFont"/>
    <w:uiPriority w:val="99"/>
    <w:semiHidden/>
    <w:unhideWhenUsed/>
    <w:rsid w:val="00DE2EB0"/>
  </w:style>
  <w:style w:type="character" w:customStyle="1" w:styleId="UnresolvedMention">
    <w:name w:val="Unresolved Mention"/>
    <w:basedOn w:val="DefaultParagraphFont"/>
    <w:uiPriority w:val="99"/>
    <w:semiHidden/>
    <w:unhideWhenUsed/>
    <w:rsid w:val="00366FDE"/>
    <w:rPr>
      <w:color w:val="605E5C"/>
      <w:shd w:val="clear" w:color="auto" w:fill="E1DFDD"/>
    </w:rPr>
  </w:style>
  <w:style w:type="paragraph" w:styleId="Revision">
    <w:name w:val="Revision"/>
    <w:hidden/>
    <w:uiPriority w:val="99"/>
    <w:semiHidden/>
    <w:rsid w:val="0043522E"/>
    <w:pPr>
      <w:spacing w:after="0" w:line="240" w:lineRule="auto"/>
    </w:pPr>
  </w:style>
  <w:style w:type="character" w:customStyle="1" w:styleId="Heading3Char">
    <w:name w:val="Heading 3 Char"/>
    <w:basedOn w:val="DefaultParagraphFont"/>
    <w:link w:val="Heading3"/>
    <w:uiPriority w:val="9"/>
    <w:rsid w:val="005860E1"/>
    <w:rPr>
      <w:rFonts w:asciiTheme="majorHAnsi" w:eastAsiaTheme="majorEastAsia" w:hAnsiTheme="majorHAnsi" w:cstheme="majorBid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707892">
      <w:bodyDiv w:val="1"/>
      <w:marLeft w:val="0"/>
      <w:marRight w:val="0"/>
      <w:marTop w:val="0"/>
      <w:marBottom w:val="0"/>
      <w:divBdr>
        <w:top w:val="none" w:sz="0" w:space="0" w:color="auto"/>
        <w:left w:val="none" w:sz="0" w:space="0" w:color="auto"/>
        <w:bottom w:val="none" w:sz="0" w:space="0" w:color="auto"/>
        <w:right w:val="none" w:sz="0" w:space="0" w:color="auto"/>
      </w:divBdr>
    </w:div>
    <w:div w:id="439645110">
      <w:bodyDiv w:val="1"/>
      <w:marLeft w:val="0"/>
      <w:marRight w:val="0"/>
      <w:marTop w:val="0"/>
      <w:marBottom w:val="0"/>
      <w:divBdr>
        <w:top w:val="none" w:sz="0" w:space="0" w:color="auto"/>
        <w:left w:val="none" w:sz="0" w:space="0" w:color="auto"/>
        <w:bottom w:val="none" w:sz="0" w:space="0" w:color="auto"/>
        <w:right w:val="none" w:sz="0" w:space="0" w:color="auto"/>
      </w:divBdr>
    </w:div>
    <w:div w:id="446779619">
      <w:bodyDiv w:val="1"/>
      <w:marLeft w:val="0"/>
      <w:marRight w:val="0"/>
      <w:marTop w:val="0"/>
      <w:marBottom w:val="0"/>
      <w:divBdr>
        <w:top w:val="none" w:sz="0" w:space="0" w:color="auto"/>
        <w:left w:val="none" w:sz="0" w:space="0" w:color="auto"/>
        <w:bottom w:val="none" w:sz="0" w:space="0" w:color="auto"/>
        <w:right w:val="none" w:sz="0" w:space="0" w:color="auto"/>
      </w:divBdr>
      <w:divsChild>
        <w:div w:id="2059239175">
          <w:marLeft w:val="0"/>
          <w:marRight w:val="0"/>
          <w:marTop w:val="0"/>
          <w:marBottom w:val="0"/>
          <w:divBdr>
            <w:top w:val="none" w:sz="0" w:space="0" w:color="auto"/>
            <w:left w:val="none" w:sz="0" w:space="0" w:color="auto"/>
            <w:bottom w:val="none" w:sz="0" w:space="0" w:color="auto"/>
            <w:right w:val="none" w:sz="0" w:space="0" w:color="auto"/>
          </w:divBdr>
          <w:divsChild>
            <w:div w:id="352341268">
              <w:marLeft w:val="0"/>
              <w:marRight w:val="0"/>
              <w:marTop w:val="0"/>
              <w:marBottom w:val="0"/>
              <w:divBdr>
                <w:top w:val="none" w:sz="0" w:space="0" w:color="auto"/>
                <w:left w:val="none" w:sz="0" w:space="0" w:color="auto"/>
                <w:bottom w:val="none" w:sz="0" w:space="0" w:color="auto"/>
                <w:right w:val="none" w:sz="0" w:space="0" w:color="auto"/>
              </w:divBdr>
              <w:divsChild>
                <w:div w:id="560865005">
                  <w:marLeft w:val="0"/>
                  <w:marRight w:val="0"/>
                  <w:marTop w:val="0"/>
                  <w:marBottom w:val="0"/>
                  <w:divBdr>
                    <w:top w:val="none" w:sz="0" w:space="0" w:color="auto"/>
                    <w:left w:val="none" w:sz="0" w:space="0" w:color="auto"/>
                    <w:bottom w:val="none" w:sz="0" w:space="0" w:color="auto"/>
                    <w:right w:val="none" w:sz="0" w:space="0" w:color="auto"/>
                  </w:divBdr>
                </w:div>
                <w:div w:id="1878001468">
                  <w:marLeft w:val="0"/>
                  <w:marRight w:val="0"/>
                  <w:marTop w:val="0"/>
                  <w:marBottom w:val="0"/>
                  <w:divBdr>
                    <w:top w:val="none" w:sz="0" w:space="0" w:color="auto"/>
                    <w:left w:val="none" w:sz="0" w:space="0" w:color="auto"/>
                    <w:bottom w:val="none" w:sz="0" w:space="0" w:color="auto"/>
                    <w:right w:val="none" w:sz="0" w:space="0" w:color="auto"/>
                  </w:divBdr>
                </w:div>
              </w:divsChild>
            </w:div>
            <w:div w:id="314919617">
              <w:marLeft w:val="0"/>
              <w:marRight w:val="0"/>
              <w:marTop w:val="0"/>
              <w:marBottom w:val="0"/>
              <w:divBdr>
                <w:top w:val="none" w:sz="0" w:space="0" w:color="auto"/>
                <w:left w:val="none" w:sz="0" w:space="0" w:color="auto"/>
                <w:bottom w:val="none" w:sz="0" w:space="0" w:color="auto"/>
                <w:right w:val="none" w:sz="0" w:space="0" w:color="auto"/>
              </w:divBdr>
              <w:divsChild>
                <w:div w:id="552471635">
                  <w:marLeft w:val="0"/>
                  <w:marRight w:val="0"/>
                  <w:marTop w:val="0"/>
                  <w:marBottom w:val="0"/>
                  <w:divBdr>
                    <w:top w:val="none" w:sz="0" w:space="0" w:color="auto"/>
                    <w:left w:val="none" w:sz="0" w:space="0" w:color="auto"/>
                    <w:bottom w:val="none" w:sz="0" w:space="0" w:color="auto"/>
                    <w:right w:val="none" w:sz="0" w:space="0" w:color="auto"/>
                  </w:divBdr>
                </w:div>
                <w:div w:id="1424453547">
                  <w:marLeft w:val="0"/>
                  <w:marRight w:val="0"/>
                  <w:marTop w:val="0"/>
                  <w:marBottom w:val="0"/>
                  <w:divBdr>
                    <w:top w:val="none" w:sz="0" w:space="0" w:color="auto"/>
                    <w:left w:val="none" w:sz="0" w:space="0" w:color="auto"/>
                    <w:bottom w:val="none" w:sz="0" w:space="0" w:color="auto"/>
                    <w:right w:val="none" w:sz="0" w:space="0" w:color="auto"/>
                  </w:divBdr>
                </w:div>
              </w:divsChild>
            </w:div>
            <w:div w:id="827018696">
              <w:marLeft w:val="0"/>
              <w:marRight w:val="0"/>
              <w:marTop w:val="0"/>
              <w:marBottom w:val="0"/>
              <w:divBdr>
                <w:top w:val="none" w:sz="0" w:space="0" w:color="auto"/>
                <w:left w:val="none" w:sz="0" w:space="0" w:color="auto"/>
                <w:bottom w:val="none" w:sz="0" w:space="0" w:color="auto"/>
                <w:right w:val="none" w:sz="0" w:space="0" w:color="auto"/>
              </w:divBdr>
              <w:divsChild>
                <w:div w:id="1713311978">
                  <w:marLeft w:val="0"/>
                  <w:marRight w:val="0"/>
                  <w:marTop w:val="0"/>
                  <w:marBottom w:val="0"/>
                  <w:divBdr>
                    <w:top w:val="none" w:sz="0" w:space="0" w:color="auto"/>
                    <w:left w:val="none" w:sz="0" w:space="0" w:color="auto"/>
                    <w:bottom w:val="none" w:sz="0" w:space="0" w:color="auto"/>
                    <w:right w:val="none" w:sz="0" w:space="0" w:color="auto"/>
                  </w:divBdr>
                </w:div>
                <w:div w:id="1786390005">
                  <w:marLeft w:val="0"/>
                  <w:marRight w:val="0"/>
                  <w:marTop w:val="0"/>
                  <w:marBottom w:val="0"/>
                  <w:divBdr>
                    <w:top w:val="none" w:sz="0" w:space="0" w:color="auto"/>
                    <w:left w:val="none" w:sz="0" w:space="0" w:color="auto"/>
                    <w:bottom w:val="none" w:sz="0" w:space="0" w:color="auto"/>
                    <w:right w:val="none" w:sz="0" w:space="0" w:color="auto"/>
                  </w:divBdr>
                </w:div>
              </w:divsChild>
            </w:div>
            <w:div w:id="1986003966">
              <w:marLeft w:val="0"/>
              <w:marRight w:val="0"/>
              <w:marTop w:val="0"/>
              <w:marBottom w:val="0"/>
              <w:divBdr>
                <w:top w:val="none" w:sz="0" w:space="0" w:color="auto"/>
                <w:left w:val="none" w:sz="0" w:space="0" w:color="auto"/>
                <w:bottom w:val="none" w:sz="0" w:space="0" w:color="auto"/>
                <w:right w:val="none" w:sz="0" w:space="0" w:color="auto"/>
              </w:divBdr>
              <w:divsChild>
                <w:div w:id="63339684">
                  <w:marLeft w:val="0"/>
                  <w:marRight w:val="0"/>
                  <w:marTop w:val="0"/>
                  <w:marBottom w:val="0"/>
                  <w:divBdr>
                    <w:top w:val="none" w:sz="0" w:space="0" w:color="auto"/>
                    <w:left w:val="none" w:sz="0" w:space="0" w:color="auto"/>
                    <w:bottom w:val="none" w:sz="0" w:space="0" w:color="auto"/>
                    <w:right w:val="none" w:sz="0" w:space="0" w:color="auto"/>
                  </w:divBdr>
                </w:div>
                <w:div w:id="1118598399">
                  <w:marLeft w:val="0"/>
                  <w:marRight w:val="0"/>
                  <w:marTop w:val="0"/>
                  <w:marBottom w:val="0"/>
                  <w:divBdr>
                    <w:top w:val="none" w:sz="0" w:space="0" w:color="auto"/>
                    <w:left w:val="none" w:sz="0" w:space="0" w:color="auto"/>
                    <w:bottom w:val="none" w:sz="0" w:space="0" w:color="auto"/>
                    <w:right w:val="none" w:sz="0" w:space="0" w:color="auto"/>
                  </w:divBdr>
                </w:div>
              </w:divsChild>
            </w:div>
            <w:div w:id="536549357">
              <w:marLeft w:val="0"/>
              <w:marRight w:val="0"/>
              <w:marTop w:val="0"/>
              <w:marBottom w:val="0"/>
              <w:divBdr>
                <w:top w:val="none" w:sz="0" w:space="0" w:color="auto"/>
                <w:left w:val="none" w:sz="0" w:space="0" w:color="auto"/>
                <w:bottom w:val="none" w:sz="0" w:space="0" w:color="auto"/>
                <w:right w:val="none" w:sz="0" w:space="0" w:color="auto"/>
              </w:divBdr>
              <w:divsChild>
                <w:div w:id="572619591">
                  <w:marLeft w:val="0"/>
                  <w:marRight w:val="0"/>
                  <w:marTop w:val="0"/>
                  <w:marBottom w:val="0"/>
                  <w:divBdr>
                    <w:top w:val="none" w:sz="0" w:space="0" w:color="auto"/>
                    <w:left w:val="none" w:sz="0" w:space="0" w:color="auto"/>
                    <w:bottom w:val="none" w:sz="0" w:space="0" w:color="auto"/>
                    <w:right w:val="none" w:sz="0" w:space="0" w:color="auto"/>
                  </w:divBdr>
                </w:div>
                <w:div w:id="24604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89546">
          <w:marLeft w:val="0"/>
          <w:marRight w:val="0"/>
          <w:marTop w:val="0"/>
          <w:marBottom w:val="0"/>
          <w:divBdr>
            <w:top w:val="none" w:sz="0" w:space="0" w:color="auto"/>
            <w:left w:val="none" w:sz="0" w:space="0" w:color="auto"/>
            <w:bottom w:val="none" w:sz="0" w:space="0" w:color="auto"/>
            <w:right w:val="none" w:sz="0" w:space="0" w:color="auto"/>
          </w:divBdr>
        </w:div>
        <w:div w:id="981887576">
          <w:marLeft w:val="0"/>
          <w:marRight w:val="0"/>
          <w:marTop w:val="0"/>
          <w:marBottom w:val="0"/>
          <w:divBdr>
            <w:top w:val="none" w:sz="0" w:space="0" w:color="auto"/>
            <w:left w:val="none" w:sz="0" w:space="0" w:color="auto"/>
            <w:bottom w:val="none" w:sz="0" w:space="0" w:color="auto"/>
            <w:right w:val="none" w:sz="0" w:space="0" w:color="auto"/>
          </w:divBdr>
        </w:div>
        <w:div w:id="1314873970">
          <w:marLeft w:val="0"/>
          <w:marRight w:val="0"/>
          <w:marTop w:val="0"/>
          <w:marBottom w:val="0"/>
          <w:divBdr>
            <w:top w:val="none" w:sz="0" w:space="0" w:color="auto"/>
            <w:left w:val="none" w:sz="0" w:space="0" w:color="auto"/>
            <w:bottom w:val="none" w:sz="0" w:space="0" w:color="auto"/>
            <w:right w:val="none" w:sz="0" w:space="0" w:color="auto"/>
          </w:divBdr>
        </w:div>
        <w:div w:id="1676692006">
          <w:marLeft w:val="0"/>
          <w:marRight w:val="0"/>
          <w:marTop w:val="0"/>
          <w:marBottom w:val="0"/>
          <w:divBdr>
            <w:top w:val="none" w:sz="0" w:space="0" w:color="auto"/>
            <w:left w:val="none" w:sz="0" w:space="0" w:color="auto"/>
            <w:bottom w:val="none" w:sz="0" w:space="0" w:color="auto"/>
            <w:right w:val="none" w:sz="0" w:space="0" w:color="auto"/>
          </w:divBdr>
        </w:div>
        <w:div w:id="690911256">
          <w:marLeft w:val="0"/>
          <w:marRight w:val="0"/>
          <w:marTop w:val="0"/>
          <w:marBottom w:val="0"/>
          <w:divBdr>
            <w:top w:val="none" w:sz="0" w:space="0" w:color="auto"/>
            <w:left w:val="none" w:sz="0" w:space="0" w:color="auto"/>
            <w:bottom w:val="none" w:sz="0" w:space="0" w:color="auto"/>
            <w:right w:val="none" w:sz="0" w:space="0" w:color="auto"/>
          </w:divBdr>
        </w:div>
        <w:div w:id="1746880277">
          <w:marLeft w:val="0"/>
          <w:marRight w:val="0"/>
          <w:marTop w:val="0"/>
          <w:marBottom w:val="0"/>
          <w:divBdr>
            <w:top w:val="none" w:sz="0" w:space="0" w:color="auto"/>
            <w:left w:val="none" w:sz="0" w:space="0" w:color="auto"/>
            <w:bottom w:val="none" w:sz="0" w:space="0" w:color="auto"/>
            <w:right w:val="none" w:sz="0" w:space="0" w:color="auto"/>
          </w:divBdr>
        </w:div>
      </w:divsChild>
    </w:div>
    <w:div w:id="501821093">
      <w:bodyDiv w:val="1"/>
      <w:marLeft w:val="0"/>
      <w:marRight w:val="0"/>
      <w:marTop w:val="0"/>
      <w:marBottom w:val="0"/>
      <w:divBdr>
        <w:top w:val="none" w:sz="0" w:space="0" w:color="auto"/>
        <w:left w:val="none" w:sz="0" w:space="0" w:color="auto"/>
        <w:bottom w:val="none" w:sz="0" w:space="0" w:color="auto"/>
        <w:right w:val="none" w:sz="0" w:space="0" w:color="auto"/>
      </w:divBdr>
      <w:divsChild>
        <w:div w:id="1720670011">
          <w:marLeft w:val="0"/>
          <w:marRight w:val="0"/>
          <w:marTop w:val="0"/>
          <w:marBottom w:val="0"/>
          <w:divBdr>
            <w:top w:val="none" w:sz="0" w:space="0" w:color="auto"/>
            <w:left w:val="none" w:sz="0" w:space="0" w:color="auto"/>
            <w:bottom w:val="none" w:sz="0" w:space="0" w:color="auto"/>
            <w:right w:val="none" w:sz="0" w:space="0" w:color="auto"/>
          </w:divBdr>
        </w:div>
      </w:divsChild>
    </w:div>
    <w:div w:id="871457871">
      <w:bodyDiv w:val="1"/>
      <w:marLeft w:val="0"/>
      <w:marRight w:val="0"/>
      <w:marTop w:val="0"/>
      <w:marBottom w:val="0"/>
      <w:divBdr>
        <w:top w:val="none" w:sz="0" w:space="0" w:color="auto"/>
        <w:left w:val="none" w:sz="0" w:space="0" w:color="auto"/>
        <w:bottom w:val="none" w:sz="0" w:space="0" w:color="auto"/>
        <w:right w:val="none" w:sz="0" w:space="0" w:color="auto"/>
      </w:divBdr>
    </w:div>
    <w:div w:id="904342515">
      <w:bodyDiv w:val="1"/>
      <w:marLeft w:val="0"/>
      <w:marRight w:val="0"/>
      <w:marTop w:val="0"/>
      <w:marBottom w:val="0"/>
      <w:divBdr>
        <w:top w:val="none" w:sz="0" w:space="0" w:color="auto"/>
        <w:left w:val="none" w:sz="0" w:space="0" w:color="auto"/>
        <w:bottom w:val="none" w:sz="0" w:space="0" w:color="auto"/>
        <w:right w:val="none" w:sz="0" w:space="0" w:color="auto"/>
      </w:divBdr>
    </w:div>
    <w:div w:id="1107118390">
      <w:bodyDiv w:val="1"/>
      <w:marLeft w:val="0"/>
      <w:marRight w:val="0"/>
      <w:marTop w:val="0"/>
      <w:marBottom w:val="0"/>
      <w:divBdr>
        <w:top w:val="none" w:sz="0" w:space="0" w:color="auto"/>
        <w:left w:val="none" w:sz="0" w:space="0" w:color="auto"/>
        <w:bottom w:val="none" w:sz="0" w:space="0" w:color="auto"/>
        <w:right w:val="none" w:sz="0" w:space="0" w:color="auto"/>
      </w:divBdr>
    </w:div>
    <w:div w:id="1652757653">
      <w:bodyDiv w:val="1"/>
      <w:marLeft w:val="0"/>
      <w:marRight w:val="0"/>
      <w:marTop w:val="0"/>
      <w:marBottom w:val="0"/>
      <w:divBdr>
        <w:top w:val="none" w:sz="0" w:space="0" w:color="auto"/>
        <w:left w:val="none" w:sz="0" w:space="0" w:color="auto"/>
        <w:bottom w:val="none" w:sz="0" w:space="0" w:color="auto"/>
        <w:right w:val="none" w:sz="0" w:space="0" w:color="auto"/>
      </w:divBdr>
    </w:div>
    <w:div w:id="1688631081">
      <w:bodyDiv w:val="1"/>
      <w:marLeft w:val="0"/>
      <w:marRight w:val="0"/>
      <w:marTop w:val="0"/>
      <w:marBottom w:val="0"/>
      <w:divBdr>
        <w:top w:val="none" w:sz="0" w:space="0" w:color="auto"/>
        <w:left w:val="none" w:sz="0" w:space="0" w:color="auto"/>
        <w:bottom w:val="none" w:sz="0" w:space="0" w:color="auto"/>
        <w:right w:val="none" w:sz="0" w:space="0" w:color="auto"/>
      </w:divBdr>
    </w:div>
    <w:div w:id="1891840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CRAN.R-project.org/package=foreach" TargetMode="External"/><Relationship Id="rId18" Type="http://schemas.openxmlformats.org/officeDocument/2006/relationships/image" Target="media/image3.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www.iucnredlist.org/documents/RedListGuidelines.pdf"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fontTable" Target="fontTable.xml"/><Relationship Id="rId29"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egistrelep-sararegistry.gc.ca" TargetMode="External"/><Relationship Id="rId5" Type="http://schemas.openxmlformats.org/officeDocument/2006/relationships/webSettings" Target="webSettings.xml"/><Relationship Id="rId15" Type="http://schemas.openxmlformats.org/officeDocument/2006/relationships/hyperlink" Target="http://pif.birdconservancy.org/ACAD" TargetMode="External"/><Relationship Id="rId10" Type="http://schemas.openxmlformats.org/officeDocument/2006/relationships/hyperlink" Target="mailto:adam.smith2@canada.ca" TargetMode="External"/><Relationship Id="rId19"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www.stateofcanadasbirds.or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DA28D76-AA8B-4D49-94A4-6B78B2F81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675</TotalTime>
  <Pages>36</Pages>
  <Words>8051</Words>
  <Characters>45891</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Environment Canada</Company>
  <LinksUpToDate>false</LinksUpToDate>
  <CharactersWithSpaces>53835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SmithAC</dc:creator>
  <cp:lastModifiedBy>Smith,Adam C. [NCR]</cp:lastModifiedBy>
  <cp:revision>28</cp:revision>
  <dcterms:created xsi:type="dcterms:W3CDTF">2020-03-30T22:04:00Z</dcterms:created>
  <dcterms:modified xsi:type="dcterms:W3CDTF">2020-04-05T19:34:00Z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